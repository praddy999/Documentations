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1F63" w14:textId="77777777" w:rsidR="005324E6" w:rsidRPr="005324E6" w:rsidRDefault="005324E6" w:rsidP="005324E6">
      <w:pPr>
        <w:pStyle w:val="NoSpacing"/>
        <w:rPr>
          <w:rFonts w:ascii="Calibri" w:hAnsi="Calibri" w:cs="Calibri"/>
          <w:noProof/>
        </w:rPr>
      </w:pPr>
      <w:bookmarkStart w:id="0" w:name="_Hlk111289734"/>
      <w:bookmarkEnd w:id="0"/>
    </w:p>
    <w:p w14:paraId="00B2DC08" w14:textId="77777777" w:rsidR="005324E6" w:rsidRPr="005324E6" w:rsidRDefault="005324E6" w:rsidP="005324E6">
      <w:pPr>
        <w:pStyle w:val="NoSpacing"/>
        <w:rPr>
          <w:rFonts w:ascii="Calibri" w:hAnsi="Calibri" w:cs="Calibri"/>
        </w:rPr>
      </w:pPr>
    </w:p>
    <w:p w14:paraId="68AFC1D2" w14:textId="77777777" w:rsidR="005324E6" w:rsidRPr="005324E6" w:rsidRDefault="005324E6" w:rsidP="005324E6">
      <w:pPr>
        <w:pStyle w:val="NoSpacing"/>
        <w:rPr>
          <w:rFonts w:ascii="Calibri" w:hAnsi="Calibri" w:cs="Calibri"/>
        </w:rPr>
      </w:pPr>
    </w:p>
    <w:p w14:paraId="39AB87DB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0487B773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  <w:r w:rsidRPr="005324E6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29B3C4DE" wp14:editId="709443E0">
            <wp:extent cx="3644578" cy="851535"/>
            <wp:effectExtent l="0" t="0" r="0" b="5715"/>
            <wp:docPr id="1" name="Picture 1" descr="A picture containing sitting, monitor, plat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iya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90" cy="8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76EA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1FFDB6E" w14:textId="77777777" w:rsidR="005324E6" w:rsidRP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F91DE6E" w14:textId="5C011A6C" w:rsidR="005324E6" w:rsidRDefault="005324E6" w:rsidP="005324E6">
      <w:pPr>
        <w:pStyle w:val="NoSpacing"/>
        <w:jc w:val="center"/>
        <w:rPr>
          <w:rFonts w:ascii="Calibri" w:hAnsi="Calibri" w:cs="Calibri"/>
        </w:rPr>
      </w:pPr>
    </w:p>
    <w:p w14:paraId="315F9B85" w14:textId="77777777" w:rsidR="0017089F" w:rsidRPr="005324E6" w:rsidRDefault="0017089F" w:rsidP="005324E6">
      <w:pPr>
        <w:pStyle w:val="NoSpacing"/>
        <w:jc w:val="center"/>
        <w:rPr>
          <w:rFonts w:ascii="Calibri" w:hAnsi="Calibri" w:cs="Calibri"/>
        </w:rPr>
      </w:pPr>
    </w:p>
    <w:p w14:paraId="5A0F0923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66FF"/>
          <w:spacing w:val="8"/>
          <w:position w:val="1"/>
          <w:sz w:val="36"/>
          <w:szCs w:val="28"/>
        </w:rPr>
      </w:pPr>
    </w:p>
    <w:p w14:paraId="0DDE6221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66FF"/>
          <w:spacing w:val="8"/>
          <w:position w:val="1"/>
          <w:sz w:val="36"/>
          <w:szCs w:val="28"/>
        </w:rPr>
      </w:pPr>
    </w:p>
    <w:p w14:paraId="27673A5F" w14:textId="4DEE22C5" w:rsidR="005324E6" w:rsidRPr="005324E6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</w:pPr>
      <w:r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  <w:t xml:space="preserve">   </w:t>
      </w:r>
      <w:r w:rsidR="005324E6" w:rsidRPr="005324E6"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28"/>
        </w:rPr>
        <w:t>Functional Specification Document</w:t>
      </w:r>
    </w:p>
    <w:p w14:paraId="3E3712B2" w14:textId="22EC8869" w:rsidR="005324E6" w:rsidRDefault="005324E6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6739FB5C" w14:textId="366CE2BF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0A438990" w14:textId="43B8B4FC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20040416" w14:textId="551D7FFB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67C39EAB" w14:textId="56AAE1D5" w:rsidR="0017089F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28"/>
          <w:szCs w:val="28"/>
        </w:rPr>
      </w:pPr>
    </w:p>
    <w:p w14:paraId="74A68ECE" w14:textId="77777777" w:rsidR="0017089F" w:rsidRPr="00776A9B" w:rsidRDefault="0017089F" w:rsidP="005324E6">
      <w:pPr>
        <w:pStyle w:val="NoSpacing"/>
        <w:jc w:val="center"/>
        <w:rPr>
          <w:rFonts w:ascii="Arial" w:eastAsia="Arial Black" w:hAnsi="Arial" w:cs="Arial"/>
          <w:b/>
          <w:color w:val="000000" w:themeColor="text1"/>
          <w:spacing w:val="8"/>
          <w:position w:val="1"/>
          <w:sz w:val="36"/>
          <w:szCs w:val="36"/>
        </w:rPr>
      </w:pPr>
    </w:p>
    <w:p w14:paraId="61D51BBE" w14:textId="1137C0CF" w:rsidR="005324E6" w:rsidRPr="005324E6" w:rsidRDefault="0017089F" w:rsidP="005324E6">
      <w:pPr>
        <w:pStyle w:val="NoSpacing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76A9B">
        <w:rPr>
          <w:rFonts w:ascii="Arial" w:hAnsi="Arial" w:cs="Arial"/>
          <w:b/>
          <w:color w:val="000000" w:themeColor="text1"/>
          <w:sz w:val="36"/>
          <w:szCs w:val="36"/>
        </w:rPr>
        <w:t>Visual Investigator</w:t>
      </w:r>
      <w:del w:id="1" w:author="Anuj Yadav" w:date="2020-09-21T13:33:00Z">
        <w:r w:rsidR="005324E6" w:rsidRPr="005324E6" w:rsidDel="000F7FC5">
          <w:rPr>
            <w:rFonts w:ascii="Arial" w:hAnsi="Arial" w:cs="Arial"/>
            <w:b/>
            <w:color w:val="000000" w:themeColor="text1"/>
            <w:sz w:val="28"/>
            <w:szCs w:val="28"/>
          </w:rPr>
          <w:delText>LPS</w:delText>
        </w:r>
      </w:del>
    </w:p>
    <w:p w14:paraId="47962323" w14:textId="77777777" w:rsidR="005324E6" w:rsidRPr="005324E6" w:rsidRDefault="005324E6" w:rsidP="005324E6">
      <w:pPr>
        <w:pStyle w:val="NoSpacing"/>
        <w:ind w:left="2880"/>
        <w:jc w:val="center"/>
        <w:rPr>
          <w:rFonts w:ascii="Arial" w:hAnsi="Arial" w:cs="Arial"/>
          <w:bCs/>
          <w:sz w:val="28"/>
          <w:szCs w:val="28"/>
        </w:rPr>
      </w:pPr>
    </w:p>
    <w:p w14:paraId="65CECAC2" w14:textId="77777777" w:rsidR="005324E6" w:rsidRPr="005324E6" w:rsidRDefault="005324E6" w:rsidP="005324E6">
      <w:pPr>
        <w:pStyle w:val="NoSpacing"/>
        <w:jc w:val="center"/>
        <w:rPr>
          <w:rFonts w:ascii="Arial" w:eastAsia="Arial Black" w:hAnsi="Arial" w:cs="Arial"/>
          <w:spacing w:val="8"/>
          <w:position w:val="1"/>
          <w:sz w:val="28"/>
          <w:szCs w:val="28"/>
        </w:rPr>
      </w:pPr>
    </w:p>
    <w:p w14:paraId="49455489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03C8E05E" w14:textId="3AB3B31D" w:rsidR="005324E6" w:rsidRPr="005324E6" w:rsidRDefault="00776A9B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  <w:r>
        <w:rPr>
          <w:rFonts w:ascii="Calibri" w:eastAsia="Arial Black" w:hAnsi="Calibri" w:cs="Calibri"/>
          <w:spacing w:val="8"/>
          <w:position w:val="1"/>
          <w:sz w:val="28"/>
          <w:szCs w:val="28"/>
        </w:rPr>
        <w:t>Version 0.</w:t>
      </w:r>
      <w:r w:rsidR="00452C16">
        <w:rPr>
          <w:rFonts w:ascii="Calibri" w:eastAsia="Arial Black" w:hAnsi="Calibri" w:cs="Calibri"/>
          <w:spacing w:val="8"/>
          <w:position w:val="1"/>
          <w:sz w:val="28"/>
          <w:szCs w:val="28"/>
        </w:rPr>
        <w:t>2</w:t>
      </w:r>
    </w:p>
    <w:p w14:paraId="4C542C65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54380C03" w14:textId="77777777" w:rsidR="005324E6" w:rsidRPr="005324E6" w:rsidRDefault="005324E6" w:rsidP="005324E6">
      <w:pPr>
        <w:pStyle w:val="NoSpacing"/>
        <w:jc w:val="center"/>
        <w:rPr>
          <w:rFonts w:ascii="Calibri" w:eastAsia="Arial Black" w:hAnsi="Calibri" w:cs="Calibri"/>
          <w:spacing w:val="8"/>
          <w:position w:val="1"/>
          <w:sz w:val="28"/>
          <w:szCs w:val="28"/>
        </w:rPr>
      </w:pPr>
    </w:p>
    <w:p w14:paraId="0531A975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5D3EA33A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4708CAFA" w14:textId="77777777" w:rsidR="005324E6" w:rsidRPr="005324E6" w:rsidRDefault="005324E6" w:rsidP="005324E6">
      <w:pPr>
        <w:jc w:val="center"/>
        <w:rPr>
          <w:rFonts w:ascii="Calibri" w:hAnsi="Calibri" w:cs="Calibri"/>
        </w:rPr>
      </w:pPr>
    </w:p>
    <w:p w14:paraId="375FA9AB" w14:textId="77777777" w:rsidR="005324E6" w:rsidRPr="005324E6" w:rsidRDefault="005324E6" w:rsidP="005324E6">
      <w:pPr>
        <w:rPr>
          <w:rFonts w:ascii="Calibri" w:hAnsi="Calibri" w:cs="Calibri"/>
        </w:rPr>
      </w:pPr>
    </w:p>
    <w:p w14:paraId="6BFCDE95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5EF3F5AF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502528A5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3C951543" w14:textId="77777777" w:rsidR="005324E6" w:rsidRPr="005324E6" w:rsidRDefault="005324E6" w:rsidP="005324E6">
      <w:pPr>
        <w:rPr>
          <w:b/>
          <w:bCs/>
          <w:sz w:val="32"/>
          <w:szCs w:val="32"/>
        </w:rPr>
      </w:pPr>
    </w:p>
    <w:p w14:paraId="30BA14E0" w14:textId="6DBFB44F" w:rsidR="00535393" w:rsidRDefault="00535393" w:rsidP="00DA558A"/>
    <w:p w14:paraId="0FCD98B1" w14:textId="77777777" w:rsidR="00776A9B" w:rsidRDefault="00776A9B" w:rsidP="00776A9B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</w:p>
    <w:p w14:paraId="676AE372" w14:textId="71D2DA4F" w:rsidR="00454D1E" w:rsidRDefault="00535393" w:rsidP="00454D1E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2" w:name="_Toc111310449"/>
      <w:r w:rsidRPr="00454D1E">
        <w:rPr>
          <w:rFonts w:asciiTheme="minorHAnsi" w:hAnsiTheme="minorHAnsi" w:cstheme="minorHAnsi"/>
          <w:b/>
          <w:bCs/>
          <w:sz w:val="36"/>
          <w:szCs w:val="36"/>
        </w:rPr>
        <w:t>Table of contents</w:t>
      </w:r>
      <w:bookmarkEnd w:id="2"/>
    </w:p>
    <w:p w14:paraId="410DF246" w14:textId="77777777" w:rsidR="00454D1E" w:rsidRPr="00454D1E" w:rsidRDefault="00454D1E" w:rsidP="00454D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16897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9D745" w14:textId="1CA144A3" w:rsidR="00454D1E" w:rsidRDefault="00454D1E">
          <w:pPr>
            <w:pStyle w:val="TOCHeading"/>
          </w:pPr>
        </w:p>
        <w:p w14:paraId="5F4DD190" w14:textId="3269ED4D" w:rsidR="00454D1E" w:rsidRPr="00454D1E" w:rsidRDefault="00454D1E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36"/>
              <w:szCs w:val="36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10449" w:history="1">
            <w:r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Table of contents</w:t>
            </w:r>
            <w:r w:rsidRPr="00454D1E">
              <w:rPr>
                <w:noProof/>
                <w:webHidden/>
                <w:sz w:val="36"/>
                <w:szCs w:val="36"/>
              </w:rPr>
              <w:tab/>
            </w:r>
            <w:r w:rsidRPr="00454D1E">
              <w:rPr>
                <w:noProof/>
                <w:webHidden/>
                <w:sz w:val="36"/>
                <w:szCs w:val="36"/>
              </w:rPr>
              <w:fldChar w:fldCharType="begin"/>
            </w:r>
            <w:r w:rsidRPr="00454D1E">
              <w:rPr>
                <w:noProof/>
                <w:webHidden/>
                <w:sz w:val="36"/>
                <w:szCs w:val="36"/>
              </w:rPr>
              <w:instrText xml:space="preserve"> PAGEREF _Toc111310449 \h </w:instrText>
            </w:r>
            <w:r w:rsidRPr="00454D1E">
              <w:rPr>
                <w:noProof/>
                <w:webHidden/>
                <w:sz w:val="36"/>
                <w:szCs w:val="36"/>
              </w:rPr>
            </w:r>
            <w:r w:rsidRPr="00454D1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54D1E">
              <w:rPr>
                <w:noProof/>
                <w:webHidden/>
                <w:sz w:val="36"/>
                <w:szCs w:val="36"/>
              </w:rPr>
              <w:t>2</w:t>
            </w:r>
            <w:r w:rsidRPr="00454D1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6D6438" w14:textId="18770D8A" w:rsidR="00454D1E" w:rsidRPr="00454D1E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36"/>
              <w:szCs w:val="36"/>
              <w:lang w:eastAsia="en-IN"/>
            </w:rPr>
          </w:pPr>
          <w:hyperlink w:anchor="_Toc111310450" w:history="1"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1.</w:t>
            </w:r>
            <w:r w:rsidR="00454D1E" w:rsidRPr="00454D1E">
              <w:rPr>
                <w:rFonts w:eastAsiaTheme="minorEastAsia"/>
                <w:noProof/>
                <w:sz w:val="36"/>
                <w:szCs w:val="36"/>
                <w:lang w:eastAsia="en-IN"/>
              </w:rPr>
              <w:tab/>
            </w:r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Document Change History</w:t>
            </w:r>
            <w:r w:rsidR="00454D1E" w:rsidRPr="00454D1E">
              <w:rPr>
                <w:noProof/>
                <w:webHidden/>
                <w:sz w:val="36"/>
                <w:szCs w:val="36"/>
              </w:rPr>
              <w:tab/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begin"/>
            </w:r>
            <w:r w:rsidR="00454D1E" w:rsidRPr="00454D1E">
              <w:rPr>
                <w:noProof/>
                <w:webHidden/>
                <w:sz w:val="36"/>
                <w:szCs w:val="36"/>
              </w:rPr>
              <w:instrText xml:space="preserve"> PAGEREF _Toc111310450 \h </w:instrText>
            </w:r>
            <w:r w:rsidR="00454D1E" w:rsidRPr="00454D1E">
              <w:rPr>
                <w:noProof/>
                <w:webHidden/>
                <w:sz w:val="36"/>
                <w:szCs w:val="36"/>
              </w:rPr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54D1E" w:rsidRPr="00454D1E">
              <w:rPr>
                <w:noProof/>
                <w:webHidden/>
                <w:sz w:val="36"/>
                <w:szCs w:val="36"/>
              </w:rPr>
              <w:t>3</w:t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AA8931" w14:textId="0BABD19B" w:rsidR="00454D1E" w:rsidRPr="00454D1E" w:rsidRDefault="00000000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36"/>
              <w:szCs w:val="36"/>
              <w:lang w:eastAsia="en-IN"/>
            </w:rPr>
          </w:pPr>
          <w:hyperlink w:anchor="_Toc111310451" w:history="1"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2.</w:t>
            </w:r>
            <w:r w:rsidR="00454D1E" w:rsidRPr="00454D1E">
              <w:rPr>
                <w:rFonts w:eastAsiaTheme="minorEastAsia"/>
                <w:noProof/>
                <w:sz w:val="36"/>
                <w:szCs w:val="36"/>
                <w:lang w:eastAsia="en-IN"/>
              </w:rPr>
              <w:tab/>
            </w:r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Introduction</w:t>
            </w:r>
            <w:r w:rsidR="00454D1E" w:rsidRPr="00454D1E">
              <w:rPr>
                <w:noProof/>
                <w:webHidden/>
                <w:sz w:val="36"/>
                <w:szCs w:val="36"/>
              </w:rPr>
              <w:tab/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begin"/>
            </w:r>
            <w:r w:rsidR="00454D1E" w:rsidRPr="00454D1E">
              <w:rPr>
                <w:noProof/>
                <w:webHidden/>
                <w:sz w:val="36"/>
                <w:szCs w:val="36"/>
              </w:rPr>
              <w:instrText xml:space="preserve"> PAGEREF _Toc111310451 \h </w:instrText>
            </w:r>
            <w:r w:rsidR="00454D1E" w:rsidRPr="00454D1E">
              <w:rPr>
                <w:noProof/>
                <w:webHidden/>
                <w:sz w:val="36"/>
                <w:szCs w:val="36"/>
              </w:rPr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54D1E" w:rsidRPr="00454D1E">
              <w:rPr>
                <w:noProof/>
                <w:webHidden/>
                <w:sz w:val="36"/>
                <w:szCs w:val="36"/>
              </w:rPr>
              <w:t>4</w:t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5DF645" w14:textId="35E0F46D" w:rsidR="00454D1E" w:rsidRPr="00454D1E" w:rsidRDefault="00000000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sz w:val="36"/>
              <w:szCs w:val="36"/>
              <w:lang w:eastAsia="en-IN"/>
            </w:rPr>
          </w:pPr>
          <w:hyperlink w:anchor="_Toc111310452" w:history="1"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2.1.</w:t>
            </w:r>
            <w:r w:rsidR="00454D1E" w:rsidRPr="00454D1E">
              <w:rPr>
                <w:rFonts w:eastAsiaTheme="minorEastAsia"/>
                <w:noProof/>
                <w:sz w:val="36"/>
                <w:szCs w:val="36"/>
                <w:lang w:eastAsia="en-IN"/>
              </w:rPr>
              <w:tab/>
            </w:r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Purpose of the document</w:t>
            </w:r>
            <w:r w:rsidR="00454D1E" w:rsidRPr="00454D1E">
              <w:rPr>
                <w:noProof/>
                <w:webHidden/>
                <w:sz w:val="36"/>
                <w:szCs w:val="36"/>
              </w:rPr>
              <w:tab/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begin"/>
            </w:r>
            <w:r w:rsidR="00454D1E" w:rsidRPr="00454D1E">
              <w:rPr>
                <w:noProof/>
                <w:webHidden/>
                <w:sz w:val="36"/>
                <w:szCs w:val="36"/>
              </w:rPr>
              <w:instrText xml:space="preserve"> PAGEREF _Toc111310452 \h </w:instrText>
            </w:r>
            <w:r w:rsidR="00454D1E" w:rsidRPr="00454D1E">
              <w:rPr>
                <w:noProof/>
                <w:webHidden/>
                <w:sz w:val="36"/>
                <w:szCs w:val="36"/>
              </w:rPr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54D1E" w:rsidRPr="00454D1E">
              <w:rPr>
                <w:noProof/>
                <w:webHidden/>
                <w:sz w:val="36"/>
                <w:szCs w:val="36"/>
              </w:rPr>
              <w:t>4</w:t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BD63E6" w14:textId="4F143EB8" w:rsidR="00454D1E" w:rsidRDefault="00000000">
          <w:pPr>
            <w:pStyle w:val="TOC1"/>
            <w:tabs>
              <w:tab w:val="left" w:pos="660"/>
              <w:tab w:val="right" w:leader="dot" w:pos="9736"/>
            </w:tabs>
            <w:rPr>
              <w:rStyle w:val="Hyperlink"/>
              <w:noProof/>
              <w:sz w:val="36"/>
              <w:szCs w:val="36"/>
            </w:rPr>
          </w:pPr>
          <w:hyperlink w:anchor="_Toc111310453" w:history="1"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2.2.</w:t>
            </w:r>
            <w:r w:rsidR="00454D1E" w:rsidRPr="00454D1E">
              <w:rPr>
                <w:rFonts w:eastAsiaTheme="minorEastAsia"/>
                <w:noProof/>
                <w:sz w:val="36"/>
                <w:szCs w:val="36"/>
                <w:lang w:eastAsia="en-IN"/>
              </w:rPr>
              <w:tab/>
            </w:r>
            <w:r w:rsidR="00454D1E" w:rsidRPr="00454D1E">
              <w:rPr>
                <w:rStyle w:val="Hyperlink"/>
                <w:rFonts w:cstheme="minorHAnsi"/>
                <w:b/>
                <w:bCs/>
                <w:noProof/>
                <w:sz w:val="36"/>
                <w:szCs w:val="36"/>
              </w:rPr>
              <w:t>Project Scope</w:t>
            </w:r>
            <w:r w:rsidR="00454D1E" w:rsidRPr="00454D1E">
              <w:rPr>
                <w:noProof/>
                <w:webHidden/>
                <w:sz w:val="36"/>
                <w:szCs w:val="36"/>
              </w:rPr>
              <w:tab/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begin"/>
            </w:r>
            <w:r w:rsidR="00454D1E" w:rsidRPr="00454D1E">
              <w:rPr>
                <w:noProof/>
                <w:webHidden/>
                <w:sz w:val="36"/>
                <w:szCs w:val="36"/>
              </w:rPr>
              <w:instrText xml:space="preserve"> PAGEREF _Toc111310453 \h </w:instrText>
            </w:r>
            <w:r w:rsidR="00454D1E" w:rsidRPr="00454D1E">
              <w:rPr>
                <w:noProof/>
                <w:webHidden/>
                <w:sz w:val="36"/>
                <w:szCs w:val="36"/>
              </w:rPr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54D1E" w:rsidRPr="00454D1E">
              <w:rPr>
                <w:noProof/>
                <w:webHidden/>
                <w:sz w:val="36"/>
                <w:szCs w:val="36"/>
              </w:rPr>
              <w:t>4</w:t>
            </w:r>
            <w:r w:rsidR="00454D1E" w:rsidRPr="00454D1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6B70A22" w14:textId="2811867C" w:rsidR="00454D1E" w:rsidRDefault="002E32B2" w:rsidP="00454D1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3. Solution flow…………………………………………………………………………</w:t>
          </w:r>
          <w:r w:rsidR="00E81CD5">
            <w:rPr>
              <w:sz w:val="36"/>
              <w:szCs w:val="36"/>
            </w:rPr>
            <w:t>4</w:t>
          </w:r>
        </w:p>
        <w:p w14:paraId="2EBF3A5B" w14:textId="0D77345F" w:rsidR="002E32B2" w:rsidRDefault="002E32B2" w:rsidP="00454D1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 xml:space="preserve">3.1 High level </w:t>
          </w:r>
          <w:r w:rsidR="0040629D">
            <w:rPr>
              <w:b/>
              <w:bCs/>
              <w:sz w:val="36"/>
              <w:szCs w:val="36"/>
            </w:rPr>
            <w:t>Workflow (Part 1).…………….….</w:t>
          </w:r>
          <w:r>
            <w:rPr>
              <w:b/>
              <w:bCs/>
              <w:sz w:val="36"/>
              <w:szCs w:val="36"/>
            </w:rPr>
            <w:t>………………………</w:t>
          </w:r>
          <w:r w:rsidR="0040629D">
            <w:rPr>
              <w:b/>
              <w:bCs/>
              <w:sz w:val="36"/>
              <w:szCs w:val="36"/>
            </w:rPr>
            <w:t>.</w:t>
          </w:r>
          <w:r>
            <w:rPr>
              <w:b/>
              <w:bCs/>
              <w:sz w:val="36"/>
              <w:szCs w:val="36"/>
            </w:rPr>
            <w:t>……</w:t>
          </w:r>
          <w:r>
            <w:rPr>
              <w:sz w:val="36"/>
              <w:szCs w:val="36"/>
            </w:rPr>
            <w:t>5</w:t>
          </w:r>
        </w:p>
        <w:p w14:paraId="5BA0B519" w14:textId="5D1D982D" w:rsidR="002E32B2" w:rsidRPr="002E32B2" w:rsidRDefault="002E32B2" w:rsidP="00454D1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 xml:space="preserve">3.2 </w:t>
          </w:r>
          <w:r w:rsidR="0040629D">
            <w:rPr>
              <w:b/>
              <w:bCs/>
              <w:sz w:val="36"/>
              <w:szCs w:val="36"/>
            </w:rPr>
            <w:t>High</w:t>
          </w:r>
          <w:r>
            <w:rPr>
              <w:b/>
              <w:bCs/>
              <w:sz w:val="36"/>
              <w:szCs w:val="36"/>
            </w:rPr>
            <w:t xml:space="preserve"> level Workflow</w:t>
          </w:r>
          <w:r w:rsidR="0040629D">
            <w:rPr>
              <w:b/>
              <w:bCs/>
              <w:sz w:val="36"/>
              <w:szCs w:val="36"/>
            </w:rPr>
            <w:t xml:space="preserve"> (Part 2) ……………</w:t>
          </w:r>
          <w:r>
            <w:rPr>
              <w:b/>
              <w:bCs/>
              <w:sz w:val="36"/>
              <w:szCs w:val="36"/>
            </w:rPr>
            <w:t>………………………………</w:t>
          </w:r>
          <w:r w:rsidR="0040629D">
            <w:rPr>
              <w:b/>
              <w:bCs/>
              <w:sz w:val="36"/>
              <w:szCs w:val="36"/>
            </w:rPr>
            <w:t>..</w:t>
          </w:r>
          <w:r>
            <w:rPr>
              <w:b/>
              <w:bCs/>
              <w:sz w:val="36"/>
              <w:szCs w:val="36"/>
            </w:rPr>
            <w:t>.</w:t>
          </w:r>
          <w:r w:rsidR="0040629D">
            <w:rPr>
              <w:sz w:val="36"/>
              <w:szCs w:val="36"/>
            </w:rPr>
            <w:t>6</w:t>
          </w:r>
        </w:p>
        <w:p w14:paraId="32AE3630" w14:textId="3CDEAB55" w:rsidR="00454D1E" w:rsidRDefault="00454D1E">
          <w:pPr>
            <w:pStyle w:val="TOC1"/>
            <w:tabs>
              <w:tab w:val="right" w:leader="dot" w:pos="9736"/>
            </w:tabs>
            <w:rPr>
              <w:rStyle w:val="Hyperlink"/>
              <w:noProof/>
              <w:sz w:val="36"/>
              <w:szCs w:val="36"/>
            </w:rPr>
          </w:pPr>
          <w:r w:rsidRPr="0040629D">
            <w:rPr>
              <w:rFonts w:cstheme="minorHAnsi"/>
              <w:b/>
              <w:bCs/>
              <w:noProof/>
              <w:sz w:val="36"/>
              <w:szCs w:val="36"/>
            </w:rPr>
            <w:t>4.</w:t>
          </w:r>
          <w:r w:rsidR="00C66604" w:rsidRPr="0040629D">
            <w:rPr>
              <w:rFonts w:cstheme="minorHAnsi"/>
              <w:b/>
              <w:bCs/>
              <w:noProof/>
              <w:sz w:val="36"/>
              <w:szCs w:val="36"/>
            </w:rPr>
            <w:t xml:space="preserve"> </w:t>
          </w:r>
          <w:r w:rsidRPr="0040629D">
            <w:rPr>
              <w:rFonts w:cstheme="minorHAnsi"/>
              <w:b/>
              <w:bCs/>
              <w:noProof/>
              <w:sz w:val="36"/>
              <w:szCs w:val="36"/>
            </w:rPr>
            <w:t>Functional Modules</w:t>
          </w:r>
          <w:r w:rsidR="00C66604">
            <w:rPr>
              <w:noProof/>
              <w:webHidden/>
              <w:sz w:val="36"/>
              <w:szCs w:val="36"/>
            </w:rPr>
            <w:t>………………………………………………………………..</w:t>
          </w:r>
          <w:r w:rsidR="0040629D">
            <w:rPr>
              <w:noProof/>
              <w:webHidden/>
              <w:sz w:val="36"/>
              <w:szCs w:val="36"/>
            </w:rPr>
            <w:t>7</w:t>
          </w:r>
        </w:p>
        <w:p w14:paraId="76A5DD47" w14:textId="02ABB274" w:rsidR="0010512E" w:rsidRPr="00E81CD5" w:rsidRDefault="0010512E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4.1. Activity Pages…………………………………………………………………….</w:t>
          </w:r>
          <w:r w:rsidR="0040629D">
            <w:rPr>
              <w:sz w:val="36"/>
              <w:szCs w:val="36"/>
            </w:rPr>
            <w:t>7</w:t>
          </w:r>
        </w:p>
        <w:p w14:paraId="51B0B63F" w14:textId="13DC33EC" w:rsidR="0010512E" w:rsidRPr="00E81CD5" w:rsidRDefault="0010512E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4.1.2 Features &amp; Description……………………………………………………</w:t>
          </w:r>
          <w:r w:rsidR="00E81CD5">
            <w:rPr>
              <w:b/>
              <w:bCs/>
              <w:sz w:val="36"/>
              <w:szCs w:val="36"/>
            </w:rPr>
            <w:t>.</w:t>
          </w:r>
          <w:r w:rsidR="0040629D">
            <w:rPr>
              <w:sz w:val="36"/>
              <w:szCs w:val="36"/>
            </w:rPr>
            <w:t>7</w:t>
          </w:r>
        </w:p>
        <w:p w14:paraId="36414419" w14:textId="5811561C" w:rsidR="0010512E" w:rsidRPr="00C66604" w:rsidRDefault="0010512E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4.2 Widgets……………………………………………………………………………</w:t>
          </w:r>
          <w:r w:rsidR="00C66604">
            <w:rPr>
              <w:b/>
              <w:bCs/>
              <w:sz w:val="36"/>
              <w:szCs w:val="36"/>
            </w:rPr>
            <w:t>…</w:t>
          </w:r>
          <w:r w:rsidR="00C66604">
            <w:rPr>
              <w:sz w:val="36"/>
              <w:szCs w:val="36"/>
            </w:rPr>
            <w:t>7</w:t>
          </w:r>
        </w:p>
        <w:p w14:paraId="68FA8614" w14:textId="6CED32BB" w:rsidR="0010512E" w:rsidRPr="00C66604" w:rsidRDefault="0010512E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4.2.1 Purpose…………………………………………………………………………</w:t>
          </w:r>
          <w:r w:rsidR="00C66604">
            <w:rPr>
              <w:b/>
              <w:bCs/>
              <w:sz w:val="36"/>
              <w:szCs w:val="36"/>
            </w:rPr>
            <w:t>.</w:t>
          </w:r>
          <w:r>
            <w:rPr>
              <w:b/>
              <w:bCs/>
              <w:sz w:val="36"/>
              <w:szCs w:val="36"/>
            </w:rPr>
            <w:t>.</w:t>
          </w:r>
          <w:r w:rsidR="00C66604">
            <w:rPr>
              <w:sz w:val="36"/>
              <w:szCs w:val="36"/>
            </w:rPr>
            <w:t>7</w:t>
          </w:r>
        </w:p>
        <w:p w14:paraId="4E1ABBB9" w14:textId="6491C901" w:rsidR="0010512E" w:rsidRPr="00C66604" w:rsidRDefault="0010512E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4.2.2 Data models &amp; Description……………</w:t>
          </w:r>
          <w:r w:rsidR="0040629D">
            <w:rPr>
              <w:b/>
              <w:bCs/>
              <w:sz w:val="36"/>
              <w:szCs w:val="36"/>
            </w:rPr>
            <w:t>.</w:t>
          </w:r>
          <w:r>
            <w:rPr>
              <w:b/>
              <w:bCs/>
              <w:sz w:val="36"/>
              <w:szCs w:val="36"/>
            </w:rPr>
            <w:t>……………………………</w:t>
          </w:r>
          <w:r w:rsidR="0040629D">
            <w:rPr>
              <w:b/>
              <w:bCs/>
              <w:sz w:val="36"/>
              <w:szCs w:val="36"/>
            </w:rPr>
            <w:t>….</w:t>
          </w:r>
          <w:r w:rsidR="0040629D">
            <w:rPr>
              <w:sz w:val="36"/>
              <w:szCs w:val="36"/>
            </w:rPr>
            <w:t>8</w:t>
          </w:r>
        </w:p>
        <w:p w14:paraId="56CB3B3A" w14:textId="20E4960E" w:rsidR="00C66604" w:rsidRPr="00C66604" w:rsidRDefault="00C66604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5. E</w:t>
          </w:r>
          <w:r w:rsidR="008170E1">
            <w:rPr>
              <w:b/>
              <w:bCs/>
              <w:sz w:val="36"/>
              <w:szCs w:val="36"/>
            </w:rPr>
            <w:t>TL</w:t>
          </w:r>
          <w:r>
            <w:rPr>
              <w:b/>
              <w:bCs/>
              <w:sz w:val="36"/>
              <w:szCs w:val="36"/>
            </w:rPr>
            <w:t>s…………………………</w:t>
          </w:r>
          <w:r w:rsidR="0040629D">
            <w:rPr>
              <w:b/>
              <w:bCs/>
              <w:sz w:val="36"/>
              <w:szCs w:val="36"/>
            </w:rPr>
            <w:t>.</w:t>
          </w:r>
          <w:r>
            <w:rPr>
              <w:b/>
              <w:bCs/>
              <w:sz w:val="36"/>
              <w:szCs w:val="36"/>
            </w:rPr>
            <w:t>………………………………………………………</w:t>
          </w:r>
          <w:r w:rsidR="0040629D">
            <w:rPr>
              <w:b/>
              <w:bCs/>
              <w:sz w:val="36"/>
              <w:szCs w:val="36"/>
            </w:rPr>
            <w:t>….</w:t>
          </w:r>
          <w:r>
            <w:rPr>
              <w:sz w:val="36"/>
              <w:szCs w:val="36"/>
            </w:rPr>
            <w:t>8</w:t>
          </w:r>
        </w:p>
        <w:p w14:paraId="0D1EE0A9" w14:textId="414481BF" w:rsidR="00C66604" w:rsidRPr="00C66604" w:rsidRDefault="00C66604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5.1 ET</w:t>
          </w:r>
          <w:r w:rsidR="008170E1">
            <w:rPr>
              <w:b/>
              <w:bCs/>
              <w:sz w:val="36"/>
              <w:szCs w:val="36"/>
            </w:rPr>
            <w:t>L</w:t>
          </w:r>
          <w:r>
            <w:rPr>
              <w:b/>
              <w:bCs/>
              <w:sz w:val="36"/>
              <w:szCs w:val="36"/>
            </w:rPr>
            <w:t xml:space="preserve"> Process flow………………………………………………………………</w:t>
          </w:r>
          <w:r w:rsidR="0040629D">
            <w:rPr>
              <w:b/>
              <w:bCs/>
              <w:sz w:val="36"/>
              <w:szCs w:val="36"/>
            </w:rPr>
            <w:t>..</w:t>
          </w:r>
          <w:r>
            <w:rPr>
              <w:b/>
              <w:bCs/>
              <w:sz w:val="36"/>
              <w:szCs w:val="36"/>
            </w:rPr>
            <w:t>.</w:t>
          </w:r>
          <w:r>
            <w:rPr>
              <w:sz w:val="36"/>
              <w:szCs w:val="36"/>
            </w:rPr>
            <w:t>8</w:t>
          </w:r>
        </w:p>
        <w:p w14:paraId="10B6864F" w14:textId="0808CEC1" w:rsidR="00C66604" w:rsidRDefault="00C66604" w:rsidP="0010512E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6. Technical Specifications………………………………………………………..</w:t>
          </w:r>
          <w:r>
            <w:rPr>
              <w:sz w:val="36"/>
              <w:szCs w:val="36"/>
            </w:rPr>
            <w:t>9</w:t>
          </w:r>
        </w:p>
        <w:p w14:paraId="11A39B17" w14:textId="08CA5302" w:rsidR="00674178" w:rsidRPr="00C24C25" w:rsidRDefault="00674178" w:rsidP="00674178">
          <w:pPr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7. Workflow…………………………………………………………………………….</w:t>
          </w:r>
          <w:r w:rsidR="00C24C25">
            <w:rPr>
              <w:sz w:val="36"/>
              <w:szCs w:val="36"/>
            </w:rPr>
            <w:t>10</w:t>
          </w:r>
        </w:p>
        <w:p w14:paraId="54F073F1" w14:textId="77777777" w:rsidR="00674178" w:rsidRPr="00C66604" w:rsidRDefault="00674178" w:rsidP="0010512E">
          <w:pPr>
            <w:rPr>
              <w:sz w:val="36"/>
              <w:szCs w:val="36"/>
            </w:rPr>
          </w:pPr>
        </w:p>
        <w:p w14:paraId="697CC082" w14:textId="77777777" w:rsidR="0010512E" w:rsidRPr="0010512E" w:rsidRDefault="0010512E" w:rsidP="0010512E">
          <w:pPr>
            <w:rPr>
              <w:b/>
              <w:bCs/>
              <w:sz w:val="36"/>
              <w:szCs w:val="36"/>
            </w:rPr>
          </w:pPr>
        </w:p>
        <w:p w14:paraId="34043F18" w14:textId="3CB91EA3" w:rsidR="00454D1E" w:rsidRDefault="00454D1E">
          <w:r>
            <w:rPr>
              <w:b/>
              <w:bCs/>
              <w:noProof/>
            </w:rPr>
            <w:fldChar w:fldCharType="end"/>
          </w:r>
        </w:p>
      </w:sdtContent>
    </w:sdt>
    <w:p w14:paraId="60275AF5" w14:textId="77777777" w:rsidR="00454D1E" w:rsidRDefault="00454D1E" w:rsidP="00535393">
      <w:pPr>
        <w:ind w:left="360"/>
        <w:rPr>
          <w:b/>
        </w:rPr>
      </w:pPr>
    </w:p>
    <w:p w14:paraId="1A6EAD48" w14:textId="22FA6459" w:rsidR="00535393" w:rsidRDefault="00535393" w:rsidP="00DA558A"/>
    <w:p w14:paraId="7AE85EDA" w14:textId="3F8BDE10" w:rsidR="00535393" w:rsidRDefault="00535393" w:rsidP="00DA558A"/>
    <w:p w14:paraId="431CE311" w14:textId="77777777" w:rsidR="007A689B" w:rsidRDefault="007A689B" w:rsidP="00535393">
      <w:pPr>
        <w:pStyle w:val="Heading1"/>
        <w:numPr>
          <w:ilvl w:val="0"/>
          <w:numId w:val="0"/>
        </w:numPr>
        <w:rPr>
          <w:rFonts w:ascii="Calibri" w:eastAsia="Calibri" w:hAnsi="Calibri" w:cs="Arial"/>
          <w:b/>
          <w:sz w:val="28"/>
          <w:szCs w:val="28"/>
          <w:lang w:val="en-US"/>
        </w:rPr>
      </w:pPr>
    </w:p>
    <w:p w14:paraId="1BCC6B98" w14:textId="5B530D4B" w:rsidR="007A689B" w:rsidRDefault="0010512E">
      <w:pPr>
        <w:pStyle w:val="Heading1"/>
        <w:numPr>
          <w:ilvl w:val="0"/>
          <w:numId w:val="11"/>
        </w:numPr>
        <w:rPr>
          <w:rFonts w:ascii="Calibri" w:eastAsia="Calibri" w:hAnsi="Calibri" w:cs="Arial"/>
          <w:b/>
          <w:sz w:val="28"/>
          <w:szCs w:val="28"/>
          <w:lang w:val="en-US"/>
        </w:rPr>
      </w:pPr>
      <w:bookmarkStart w:id="3" w:name="_Toc111310450"/>
      <w:r>
        <w:rPr>
          <w:rFonts w:asciiTheme="minorHAnsi" w:hAnsiTheme="minorHAnsi" w:cstheme="minorHAnsi"/>
          <w:b/>
          <w:bCs/>
          <w:sz w:val="36"/>
          <w:szCs w:val="36"/>
        </w:rPr>
        <w:t>Document Change History</w:t>
      </w:r>
      <w:bookmarkEnd w:id="3"/>
    </w:p>
    <w:p w14:paraId="76D5461E" w14:textId="18E02F2B" w:rsidR="00603F8C" w:rsidRDefault="00603F8C" w:rsidP="0010512E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Toc50651327"/>
    </w:p>
    <w:p w14:paraId="6B7E3E9D" w14:textId="6534FD80" w:rsidR="0010512E" w:rsidRDefault="0010512E" w:rsidP="0010512E"/>
    <w:tbl>
      <w:tblPr>
        <w:tblpPr w:leftFromText="180" w:rightFromText="180" w:vertAnchor="page" w:horzAnchor="margin" w:tblpY="2695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2892"/>
        <w:gridCol w:w="1156"/>
        <w:gridCol w:w="3019"/>
      </w:tblGrid>
      <w:tr w:rsidR="00E946AC" w:rsidRPr="00DA558A" w14:paraId="66910BD3" w14:textId="77777777" w:rsidTr="00E946AC">
        <w:trPr>
          <w:trHeight w:val="437"/>
        </w:trPr>
        <w:tc>
          <w:tcPr>
            <w:tcW w:w="2308" w:type="dxa"/>
            <w:shd w:val="clear" w:color="auto" w:fill="D9D9D9"/>
            <w:hideMark/>
          </w:tcPr>
          <w:p w14:paraId="48A17E8E" w14:textId="77777777" w:rsidR="00E946AC" w:rsidRPr="00DA558A" w:rsidRDefault="00E946AC" w:rsidP="00E946AC">
            <w:pPr>
              <w:spacing w:before="120" w:after="12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Modified By</w:t>
            </w:r>
          </w:p>
        </w:tc>
        <w:tc>
          <w:tcPr>
            <w:tcW w:w="2892" w:type="dxa"/>
            <w:shd w:val="clear" w:color="auto" w:fill="D9D9D9"/>
          </w:tcPr>
          <w:p w14:paraId="7680E2B4" w14:textId="77777777" w:rsidR="00E946AC" w:rsidRDefault="00E946AC" w:rsidP="00E946AC">
            <w:pPr>
              <w:spacing w:before="120" w:after="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Description of Change</w:t>
            </w:r>
          </w:p>
        </w:tc>
        <w:tc>
          <w:tcPr>
            <w:tcW w:w="1156" w:type="dxa"/>
            <w:shd w:val="clear" w:color="auto" w:fill="D9D9D9"/>
            <w:hideMark/>
          </w:tcPr>
          <w:p w14:paraId="4985FA6B" w14:textId="77777777" w:rsidR="00E946AC" w:rsidRPr="00DA558A" w:rsidRDefault="00E946AC" w:rsidP="00E946AC">
            <w:pPr>
              <w:spacing w:before="120" w:after="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>
              <w:rPr>
                <w:rFonts w:ascii="Calibri" w:eastAsia="Times New Roman" w:hAnsi="Calibri" w:cs="Arial"/>
                <w:b/>
                <w:bCs/>
                <w:lang w:val="en-US"/>
              </w:rPr>
              <w:t>Versions</w:t>
            </w:r>
          </w:p>
        </w:tc>
        <w:tc>
          <w:tcPr>
            <w:tcW w:w="3019" w:type="dxa"/>
            <w:shd w:val="clear" w:color="auto" w:fill="D9D9D9"/>
            <w:hideMark/>
          </w:tcPr>
          <w:p w14:paraId="33E4AB6C" w14:textId="77777777" w:rsidR="00E946AC" w:rsidRPr="00DA558A" w:rsidRDefault="00E946AC" w:rsidP="00E946AC">
            <w:pPr>
              <w:spacing w:before="120" w:after="120" w:line="276" w:lineRule="auto"/>
              <w:jc w:val="center"/>
              <w:rPr>
                <w:rFonts w:ascii="Calibri" w:eastAsia="Times New Roman" w:hAnsi="Calibri" w:cs="Arial"/>
                <w:b/>
                <w:bCs/>
                <w:lang w:val="en-US"/>
              </w:rPr>
            </w:pPr>
            <w:r w:rsidRPr="00DA558A">
              <w:rPr>
                <w:rFonts w:ascii="Calibri" w:eastAsia="Times New Roman" w:hAnsi="Calibri" w:cs="Arial"/>
                <w:b/>
                <w:bCs/>
                <w:lang w:val="en-US"/>
              </w:rPr>
              <w:t>D</w:t>
            </w:r>
            <w:r>
              <w:rPr>
                <w:rFonts w:ascii="Calibri" w:eastAsia="Times New Roman" w:hAnsi="Calibri" w:cs="Arial"/>
                <w:b/>
                <w:bCs/>
                <w:lang w:val="en-US"/>
              </w:rPr>
              <w:t>ate of release</w:t>
            </w:r>
          </w:p>
        </w:tc>
      </w:tr>
      <w:tr w:rsidR="00E946AC" w:rsidRPr="00DA558A" w14:paraId="5C7D7ADD" w14:textId="77777777" w:rsidTr="00E946AC">
        <w:trPr>
          <w:trHeight w:val="1448"/>
        </w:trPr>
        <w:tc>
          <w:tcPr>
            <w:tcW w:w="2308" w:type="dxa"/>
          </w:tcPr>
          <w:p w14:paraId="657F8354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776A9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Pradyot Parashar</w:t>
            </w:r>
          </w:p>
        </w:tc>
        <w:tc>
          <w:tcPr>
            <w:tcW w:w="2892" w:type="dxa"/>
          </w:tcPr>
          <w:p w14:paraId="67DE1A02" w14:textId="77777777" w:rsidR="00E946AC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lang w:val="en-US"/>
              </w:rPr>
              <w:t>Document Creation</w:t>
            </w:r>
          </w:p>
        </w:tc>
        <w:tc>
          <w:tcPr>
            <w:tcW w:w="1156" w:type="dxa"/>
          </w:tcPr>
          <w:p w14:paraId="4E98BF87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0.1</w:t>
            </w:r>
          </w:p>
        </w:tc>
        <w:tc>
          <w:tcPr>
            <w:tcW w:w="3019" w:type="dxa"/>
          </w:tcPr>
          <w:p w14:paraId="54F88119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13</w:t>
            </w:r>
            <w:r w:rsidRPr="001468C7">
              <w:rPr>
                <w:rFonts w:ascii="Calibri" w:eastAsia="Calibri" w:hAnsi="Calibri" w:cs="Times New Roman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Times New Roman"/>
                <w:lang w:val="en-US"/>
              </w:rPr>
              <w:t xml:space="preserve"> Aug 2022</w:t>
            </w:r>
          </w:p>
        </w:tc>
      </w:tr>
      <w:tr w:rsidR="00E946AC" w:rsidRPr="00DA558A" w14:paraId="5CE0B050" w14:textId="77777777" w:rsidTr="00E946AC">
        <w:trPr>
          <w:trHeight w:val="1448"/>
        </w:trPr>
        <w:tc>
          <w:tcPr>
            <w:tcW w:w="2308" w:type="dxa"/>
          </w:tcPr>
          <w:p w14:paraId="54DF67DF" w14:textId="768AC194" w:rsidR="00E946AC" w:rsidRPr="00776A9B" w:rsidRDefault="00452C16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452C16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Pradyot Parashar</w:t>
            </w:r>
          </w:p>
        </w:tc>
        <w:tc>
          <w:tcPr>
            <w:tcW w:w="2892" w:type="dxa"/>
          </w:tcPr>
          <w:p w14:paraId="19A0ABF5" w14:textId="709169B8" w:rsidR="00E946AC" w:rsidRDefault="00452C16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lang w:val="en-US"/>
              </w:rPr>
              <w:t>Change in workflows</w:t>
            </w:r>
          </w:p>
        </w:tc>
        <w:tc>
          <w:tcPr>
            <w:tcW w:w="1156" w:type="dxa"/>
          </w:tcPr>
          <w:p w14:paraId="43F19698" w14:textId="43BEDB2F" w:rsidR="00E946AC" w:rsidRPr="00DA558A" w:rsidRDefault="00452C16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0.2</w:t>
            </w:r>
          </w:p>
        </w:tc>
        <w:tc>
          <w:tcPr>
            <w:tcW w:w="3019" w:type="dxa"/>
          </w:tcPr>
          <w:p w14:paraId="262B0EBA" w14:textId="39F8CBE9" w:rsidR="00E946AC" w:rsidRPr="00DA558A" w:rsidRDefault="00452C16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25</w:t>
            </w:r>
            <w:r w:rsidRPr="00452C16">
              <w:rPr>
                <w:rFonts w:ascii="Calibri" w:eastAsia="Calibri" w:hAnsi="Calibri" w:cs="Times New Roman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Times New Roman"/>
                <w:lang w:val="en-US"/>
              </w:rPr>
              <w:t xml:space="preserve"> Aug 2022</w:t>
            </w:r>
          </w:p>
        </w:tc>
      </w:tr>
      <w:tr w:rsidR="00E946AC" w:rsidRPr="00DA558A" w14:paraId="36649F0A" w14:textId="77777777" w:rsidTr="00E946AC">
        <w:trPr>
          <w:trHeight w:val="1448"/>
        </w:trPr>
        <w:tc>
          <w:tcPr>
            <w:tcW w:w="2308" w:type="dxa"/>
          </w:tcPr>
          <w:p w14:paraId="32D8D67D" w14:textId="77777777" w:rsidR="00E946AC" w:rsidRPr="00776A9B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892" w:type="dxa"/>
          </w:tcPr>
          <w:p w14:paraId="43A942B1" w14:textId="77777777" w:rsidR="00E946AC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noProof/>
                <w:lang w:val="en-US"/>
              </w:rPr>
            </w:pPr>
          </w:p>
        </w:tc>
        <w:tc>
          <w:tcPr>
            <w:tcW w:w="1156" w:type="dxa"/>
          </w:tcPr>
          <w:p w14:paraId="4F704C81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3019" w:type="dxa"/>
          </w:tcPr>
          <w:p w14:paraId="2233C04A" w14:textId="77777777" w:rsidR="00E946AC" w:rsidRPr="00DA558A" w:rsidRDefault="00E946AC" w:rsidP="00E946AC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3CEE0A11" w14:textId="2A734D37" w:rsidR="0010512E" w:rsidRDefault="0010512E" w:rsidP="0010512E"/>
    <w:p w14:paraId="612F311B" w14:textId="08060E3A" w:rsidR="00603F8C" w:rsidRDefault="00603F8C" w:rsidP="00E946AC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sz w:val="36"/>
          <w:szCs w:val="36"/>
        </w:rPr>
      </w:pPr>
    </w:p>
    <w:p w14:paraId="6B5C8DE0" w14:textId="58BBBD2A" w:rsidR="00603F8C" w:rsidRDefault="00603F8C" w:rsidP="00603F8C"/>
    <w:p w14:paraId="3554D896" w14:textId="1305D4A7" w:rsidR="00603F8C" w:rsidRDefault="00603F8C" w:rsidP="00603F8C"/>
    <w:p w14:paraId="61BBBC32" w14:textId="7A2FA679" w:rsidR="00603F8C" w:rsidRDefault="00603F8C" w:rsidP="00603F8C"/>
    <w:p w14:paraId="111267C5" w14:textId="0A23B521" w:rsidR="00603F8C" w:rsidRDefault="00603F8C" w:rsidP="00603F8C"/>
    <w:p w14:paraId="16E86E2F" w14:textId="6DD7C794" w:rsidR="00603F8C" w:rsidRDefault="00603F8C" w:rsidP="00603F8C"/>
    <w:p w14:paraId="0A10760D" w14:textId="348D78CF" w:rsidR="00603F8C" w:rsidRDefault="00603F8C" w:rsidP="00603F8C"/>
    <w:p w14:paraId="32607DDC" w14:textId="3AC92089" w:rsidR="00603F8C" w:rsidRDefault="00603F8C" w:rsidP="00603F8C"/>
    <w:p w14:paraId="50F209C6" w14:textId="706DE13F" w:rsidR="00603F8C" w:rsidRDefault="00603F8C" w:rsidP="00603F8C"/>
    <w:p w14:paraId="42671271" w14:textId="073B49E7" w:rsidR="00603F8C" w:rsidRDefault="00603F8C" w:rsidP="00603F8C"/>
    <w:p w14:paraId="088ED606" w14:textId="6AB55302" w:rsidR="00603F8C" w:rsidRDefault="00603F8C" w:rsidP="00603F8C"/>
    <w:p w14:paraId="0FC39BE1" w14:textId="0BDBEC4D" w:rsidR="00603F8C" w:rsidRDefault="00603F8C" w:rsidP="00603F8C"/>
    <w:p w14:paraId="25D4434D" w14:textId="77777777" w:rsidR="00DA09CD" w:rsidRPr="00603F8C" w:rsidRDefault="00DA09CD" w:rsidP="00603F8C"/>
    <w:p w14:paraId="6ECE4A82" w14:textId="46A344EE" w:rsidR="00603F8C" w:rsidRDefault="005324E6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5" w:name="_Toc111310451"/>
      <w:r w:rsidRPr="00603F8C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  <w:bookmarkStart w:id="6" w:name="_Toc11167631"/>
      <w:bookmarkStart w:id="7" w:name="_Toc50651328"/>
      <w:bookmarkEnd w:id="4"/>
      <w:bookmarkEnd w:id="5"/>
    </w:p>
    <w:p w14:paraId="3007829D" w14:textId="11845C2B" w:rsidR="00603F8C" w:rsidRDefault="008170E1" w:rsidP="008170E1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  <w:color w:val="0D0D0D" w:themeColor="text1" w:themeTint="F2"/>
        </w:rPr>
      </w:pPr>
      <w:bookmarkStart w:id="8" w:name="_Toc111310452"/>
      <w:r>
        <w:rPr>
          <w:rFonts w:asciiTheme="minorHAnsi" w:hAnsiTheme="minorHAnsi" w:cstheme="minorHAnsi"/>
          <w:b/>
          <w:bCs/>
          <w:color w:val="0D0D0D" w:themeColor="text1" w:themeTint="F2"/>
        </w:rPr>
        <w:t xml:space="preserve">    2.1 </w:t>
      </w:r>
      <w:r w:rsidR="005324E6" w:rsidRPr="00603F8C">
        <w:rPr>
          <w:rFonts w:asciiTheme="minorHAnsi" w:hAnsiTheme="minorHAnsi" w:cstheme="minorHAnsi"/>
          <w:b/>
          <w:bCs/>
          <w:color w:val="0D0D0D" w:themeColor="text1" w:themeTint="F2"/>
        </w:rPr>
        <w:t>Purpose of the document</w:t>
      </w:r>
      <w:bookmarkEnd w:id="6"/>
      <w:bookmarkEnd w:id="7"/>
      <w:bookmarkEnd w:id="8"/>
    </w:p>
    <w:p w14:paraId="511127CA" w14:textId="43A97EEA" w:rsidR="00603F8C" w:rsidRDefault="00603F8C" w:rsidP="00603F8C">
      <w:pPr>
        <w:ind w:left="720"/>
      </w:pPr>
    </w:p>
    <w:p w14:paraId="5C45E82F" w14:textId="77777777" w:rsidR="00603F8C" w:rsidRDefault="00603F8C" w:rsidP="00603F8C">
      <w:pPr>
        <w:ind w:left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purpose of this document is to specify the functional capabilities of the Visual Investigator and its functional requirement. </w:t>
      </w:r>
    </w:p>
    <w:p w14:paraId="00E93BAE" w14:textId="77777777" w:rsidR="00603F8C" w:rsidRDefault="00603F8C" w:rsidP="00603F8C">
      <w:pPr>
        <w:ind w:left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This document captures the detailed functional specification of the design of the modules and widgets that would be part of deliverables of the project. </w:t>
      </w:r>
    </w:p>
    <w:p w14:paraId="5876AFDF" w14:textId="4C0AB1B4" w:rsidR="00603F8C" w:rsidRDefault="00603F8C" w:rsidP="00603F8C">
      <w:pPr>
        <w:ind w:left="720"/>
      </w:pPr>
    </w:p>
    <w:p w14:paraId="51501165" w14:textId="07B822B7" w:rsidR="00592CF1" w:rsidRDefault="00592CF1" w:rsidP="00603F8C">
      <w:pPr>
        <w:ind w:left="720"/>
      </w:pPr>
    </w:p>
    <w:p w14:paraId="3E1883D9" w14:textId="77777777" w:rsidR="00592CF1" w:rsidRPr="00603F8C" w:rsidRDefault="00592CF1" w:rsidP="00603F8C">
      <w:pPr>
        <w:ind w:left="720"/>
      </w:pPr>
    </w:p>
    <w:p w14:paraId="75242587" w14:textId="59BFD9F9" w:rsidR="00BD4AF6" w:rsidRPr="00603F8C" w:rsidRDefault="007674C4">
      <w:pPr>
        <w:pStyle w:val="Heading1"/>
        <w:numPr>
          <w:ilvl w:val="1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9" w:name="_Toc111310453"/>
      <w:r w:rsidRPr="00603F8C">
        <w:rPr>
          <w:rFonts w:asciiTheme="minorHAnsi" w:hAnsiTheme="minorHAnsi" w:cstheme="minorHAnsi"/>
          <w:b/>
          <w:bCs/>
          <w:color w:val="0D0D0D" w:themeColor="text1" w:themeTint="F2"/>
        </w:rPr>
        <w:t>Project Scope</w:t>
      </w:r>
      <w:bookmarkEnd w:id="9"/>
    </w:p>
    <w:p w14:paraId="51451D29" w14:textId="77777777" w:rsidR="0087069E" w:rsidRDefault="0069405C" w:rsidP="00603F8C">
      <w:pPr>
        <w:pStyle w:val="BodyText"/>
        <w:ind w:left="8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scope of this covers the functional details for the Visual Investigator as well as </w:t>
      </w:r>
      <w:r w:rsidR="0087069E">
        <w:rPr>
          <w:rFonts w:ascii="Calibri" w:hAnsi="Calibri" w:cs="Calibri"/>
          <w:sz w:val="24"/>
          <w:szCs w:val="24"/>
        </w:rPr>
        <w:t>system capabilities based on below lined items.</w:t>
      </w:r>
    </w:p>
    <w:p w14:paraId="170BD97E" w14:textId="1BBE9B11" w:rsidR="00342C95" w:rsidRDefault="00342C95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 flow</w:t>
      </w:r>
    </w:p>
    <w:p w14:paraId="5AC9DB33" w14:textId="2793E948" w:rsidR="00342C95" w:rsidRPr="00342C95" w:rsidRDefault="0087069E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Activity Pages</w:t>
      </w:r>
    </w:p>
    <w:p w14:paraId="20385E00" w14:textId="43610A9A" w:rsidR="0087069E" w:rsidRDefault="0087069E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Widget Page</w:t>
      </w:r>
    </w:p>
    <w:p w14:paraId="7CE0A1B0" w14:textId="1398AB46" w:rsidR="00E81CD5" w:rsidRDefault="00E81CD5">
      <w:pPr>
        <w:pStyle w:val="BodyText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Reports and Dashboard Page</w:t>
      </w:r>
    </w:p>
    <w:p w14:paraId="4A6F7880" w14:textId="62EF6183" w:rsidR="00291C54" w:rsidRDefault="00291C54" w:rsidP="0010512E">
      <w:pPr>
        <w:pStyle w:val="BodyText"/>
        <w:rPr>
          <w:rFonts w:ascii="Calibri" w:hAnsi="Calibri" w:cs="Calibri"/>
          <w:sz w:val="24"/>
          <w:szCs w:val="24"/>
        </w:rPr>
      </w:pPr>
    </w:p>
    <w:p w14:paraId="147CCA91" w14:textId="77777777" w:rsidR="00E81CD5" w:rsidRDefault="00E81CD5" w:rsidP="0010512E">
      <w:pPr>
        <w:pStyle w:val="BodyText"/>
        <w:rPr>
          <w:rFonts w:ascii="Calibri" w:hAnsi="Calibri" w:cs="Calibri"/>
          <w:sz w:val="24"/>
          <w:szCs w:val="24"/>
        </w:rPr>
      </w:pPr>
    </w:p>
    <w:p w14:paraId="7B8F7E29" w14:textId="77777777" w:rsidR="00342C95" w:rsidRDefault="00342C95" w:rsidP="001051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</w:pPr>
      <w:bookmarkStart w:id="10" w:name="_Hlk111273520"/>
    </w:p>
    <w:p w14:paraId="5FE0D303" w14:textId="7D0FBA6A" w:rsidR="00342C95" w:rsidRPr="00F12636" w:rsidRDefault="008170E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  <w:t xml:space="preserve">  </w:t>
      </w:r>
      <w:r w:rsidR="00342C95">
        <w:rPr>
          <w:rStyle w:val="normaltextrun"/>
          <w:rFonts w:ascii="Calibri" w:eastAsiaTheme="majorEastAsia" w:hAnsi="Calibri" w:cs="Calibri"/>
          <w:b/>
          <w:bCs/>
          <w:color w:val="2E74B5"/>
          <w:sz w:val="36"/>
          <w:szCs w:val="36"/>
        </w:rPr>
        <w:t>Solution flow</w:t>
      </w:r>
    </w:p>
    <w:p w14:paraId="1237D127" w14:textId="209694F6" w:rsidR="00F12636" w:rsidRDefault="00F12636" w:rsidP="00F1263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eastAsiaTheme="majorEastAsia" w:hAnsi="Calibri" w:cs="Calibri"/>
          <w:color w:val="2E74B5"/>
          <w:sz w:val="36"/>
          <w:szCs w:val="36"/>
        </w:rPr>
      </w:pPr>
    </w:p>
    <w:p w14:paraId="4BDD6387" w14:textId="7DEFE57E" w:rsidR="00F12636" w:rsidRPr="00F12636" w:rsidRDefault="00F12636" w:rsidP="00F1263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  <w:r w:rsidRPr="00F12636">
        <w:rPr>
          <w:rStyle w:val="normaltextrun"/>
          <w:rFonts w:ascii="Calibri" w:eastAsiaTheme="majorEastAsia" w:hAnsi="Calibri" w:cs="Calibri"/>
          <w:lang w:val="en-GB"/>
        </w:rPr>
        <w:t>Following steps will define the solution flow</w:t>
      </w:r>
    </w:p>
    <w:p w14:paraId="4F0C12CC" w14:textId="77777777" w:rsidR="00342C95" w:rsidRDefault="00342C95" w:rsidP="00342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3A0DDA" w14:textId="77777777" w:rsidR="00342C95" w:rsidRDefault="00342C9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Client is expected to load data in a staging area with a fixed data structure format</w:t>
      </w:r>
      <w:r>
        <w:rPr>
          <w:rStyle w:val="eop"/>
          <w:rFonts w:ascii="Calibri" w:eastAsiaTheme="majorEastAsia" w:hAnsi="Calibri" w:cs="Calibri"/>
        </w:rPr>
        <w:t> </w:t>
      </w:r>
    </w:p>
    <w:p w14:paraId="573233B1" w14:textId="7A88A35A" w:rsidR="00342C95" w:rsidRDefault="00342C95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418" w:hanging="338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ETLs will read data from staging and apply transformation and derivation on the data and load into presentation layer</w:t>
      </w:r>
      <w:r>
        <w:rPr>
          <w:rStyle w:val="eop"/>
          <w:rFonts w:ascii="Calibri" w:eastAsiaTheme="majorEastAsia" w:hAnsi="Calibri" w:cs="Calibri"/>
        </w:rPr>
        <w:t> </w:t>
      </w:r>
    </w:p>
    <w:p w14:paraId="7F350330" w14:textId="442EF8A8" w:rsidR="00DA09CD" w:rsidRPr="00C24C25" w:rsidRDefault="00342C95" w:rsidP="00DA09CD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418" w:hanging="338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en-GB"/>
        </w:rPr>
        <w:t>Java API’s will fetch the data from presentation layer and prepare visuals in</w:t>
      </w:r>
      <w:r w:rsidR="00F12636">
        <w:rPr>
          <w:rStyle w:val="normaltextrun"/>
          <w:rFonts w:ascii="Calibri" w:eastAsiaTheme="majorEastAsia" w:hAnsi="Calibri" w:cs="Calibri"/>
          <w:lang w:val="en-GB"/>
        </w:rPr>
        <w:t xml:space="preserve"> visual Investigator</w:t>
      </w:r>
    </w:p>
    <w:p w14:paraId="5906258A" w14:textId="5BDAF72C" w:rsid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</w:p>
    <w:p w14:paraId="7A493D3B" w14:textId="66BEF000" w:rsid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</w:p>
    <w:p w14:paraId="460A1BAC" w14:textId="0CD47000" w:rsid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</w:p>
    <w:p w14:paraId="4CD973A9" w14:textId="4D36F50F" w:rsid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eastAsiaTheme="majorEastAsia" w:hAnsi="Calibri" w:cs="Calibri"/>
          <w:lang w:val="en-GB"/>
        </w:rPr>
      </w:pPr>
    </w:p>
    <w:p w14:paraId="5064120C" w14:textId="77777777" w:rsidR="00C24C25" w:rsidRPr="00C24C25" w:rsidRDefault="00C24C25" w:rsidP="00C24C2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</w:p>
    <w:p w14:paraId="4AC3BCE3" w14:textId="273EE954" w:rsidR="00DA09CD" w:rsidRDefault="008170E1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3.1 </w:t>
      </w:r>
      <w:r w:rsidR="00342C95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High level </w:t>
      </w:r>
      <w:r w:rsidR="002E32B2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work</w:t>
      </w:r>
      <w:r w:rsidR="00342C95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flow  </w:t>
      </w:r>
    </w:p>
    <w:p w14:paraId="3389FC68" w14:textId="4C4B6ADB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044F351F" w14:textId="3B5DB999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15A5F48E" w14:textId="1AA3BA7D" w:rsidR="004615C7" w:rsidRDefault="004615C7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16360B27" w14:textId="25FC8652" w:rsidR="004615C7" w:rsidRDefault="00B37F04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</w:t>
      </w:r>
      <w:r w:rsidR="000528B8"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</w:t>
      </w: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>Part 1:</w:t>
      </w:r>
    </w:p>
    <w:p w14:paraId="40EE8120" w14:textId="77777777" w:rsidR="004615C7" w:rsidRDefault="004615C7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6B6492FE" w14:textId="0C680FFD" w:rsidR="001300D8" w:rsidRDefault="001300D8" w:rsidP="00DA09C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</w:p>
    <w:p w14:paraId="0F3A1E2D" w14:textId="77777777" w:rsidR="001300D8" w:rsidRPr="00DA09CD" w:rsidRDefault="001300D8" w:rsidP="00DA09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BECD51" w14:textId="77777777" w:rsidR="00DA09CD" w:rsidRDefault="00DA09CD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1F95F3" w14:textId="77777777" w:rsidR="00DA09CD" w:rsidRDefault="00DA09CD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3C004" w14:textId="1171830D" w:rsidR="00DA09CD" w:rsidRDefault="00DA09CD" w:rsidP="00DA09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99387D" wp14:editId="01A16ECF">
                <wp:simplePos x="0" y="0"/>
                <wp:positionH relativeFrom="margin">
                  <wp:posOffset>2409825</wp:posOffset>
                </wp:positionH>
                <wp:positionV relativeFrom="paragraph">
                  <wp:posOffset>9525</wp:posOffset>
                </wp:positionV>
                <wp:extent cx="1085850" cy="400050"/>
                <wp:effectExtent l="0" t="0" r="19050" b="19050"/>
                <wp:wrapNone/>
                <wp:docPr id="541" name="Rectangle: Rounded Corners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978E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Page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9387D" id="Rectangle: Rounded Corners 541" o:spid="_x0000_s1026" style="position:absolute;margin-left:189.75pt;margin-top:.75pt;width:85.5pt;height:31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" fillcolor="white [3201]" strokecolor="#2e74b5 [2404]" strokeweight=".25pt">
                <v:stroke joinstyle="miter"/>
                <v:textbox>
                  <w:txbxContent>
                    <w:p w14:paraId="6A9E978E" w14:textId="77777777" w:rsidR="00DA09CD" w:rsidRDefault="00DA09CD" w:rsidP="00DA09CD">
                      <w:pPr>
                        <w:jc w:val="center"/>
                      </w:pPr>
                      <w:r>
                        <w:t>Page Load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FEFA3D" wp14:editId="413C8BBB">
                <wp:simplePos x="0" y="0"/>
                <wp:positionH relativeFrom="column">
                  <wp:posOffset>2962275</wp:posOffset>
                </wp:positionH>
                <wp:positionV relativeFrom="paragraph">
                  <wp:posOffset>-304800</wp:posOffset>
                </wp:positionV>
                <wp:extent cx="9525" cy="266700"/>
                <wp:effectExtent l="38100" t="0" r="66675" b="5715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97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2" o:spid="_x0000_s1026" type="#_x0000_t32" style="position:absolute;margin-left:233.25pt;margin-top:-24pt;width:.7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wqvsrd4AAAAK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ED13E9" wp14:editId="502664EA">
                <wp:simplePos x="0" y="0"/>
                <wp:positionH relativeFrom="column">
                  <wp:posOffset>2266950</wp:posOffset>
                </wp:positionH>
                <wp:positionV relativeFrom="paragraph">
                  <wp:posOffset>-800100</wp:posOffset>
                </wp:positionV>
                <wp:extent cx="1371600" cy="485775"/>
                <wp:effectExtent l="0" t="0" r="19050" b="28575"/>
                <wp:wrapNone/>
                <wp:docPr id="543" name="Oval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12D4" w14:textId="77777777" w:rsidR="00DA09CD" w:rsidRPr="00B074D2" w:rsidRDefault="00DA09CD" w:rsidP="00DA09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13E9" id="Oval 543" o:spid="_x0000_s1027" style="position:absolute;margin-left:178.5pt;margin-top:-63pt;width:108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" filled="f" strokecolor="#1f4d78 [1604]" strokeweight=".25pt">
                <v:stroke joinstyle="miter"/>
                <v:textbox>
                  <w:txbxContent>
                    <w:p w14:paraId="612912D4" w14:textId="77777777" w:rsidR="00DA09CD" w:rsidRPr="00B074D2" w:rsidRDefault="00DA09CD" w:rsidP="00DA09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A6A291A" w14:textId="4C928B75" w:rsidR="00DA09CD" w:rsidRDefault="00DA09CD" w:rsidP="00DA09CD">
      <w:pPr>
        <w:tabs>
          <w:tab w:val="left" w:pos="135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F3DFB2" wp14:editId="3B8BD4C8">
                <wp:simplePos x="0" y="0"/>
                <wp:positionH relativeFrom="column">
                  <wp:posOffset>9525</wp:posOffset>
                </wp:positionH>
                <wp:positionV relativeFrom="paragraph">
                  <wp:posOffset>2628265</wp:posOffset>
                </wp:positionV>
                <wp:extent cx="9525" cy="266700"/>
                <wp:effectExtent l="38100" t="0" r="666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45D2" id="Straight Arrow Connector 72" o:spid="_x0000_s1026" type="#_x0000_t32" style="position:absolute;margin-left:.75pt;margin-top:206.95pt;width:.75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29C8667" wp14:editId="2774258A">
                <wp:simplePos x="0" y="0"/>
                <wp:positionH relativeFrom="margin">
                  <wp:posOffset>1581150</wp:posOffset>
                </wp:positionH>
                <wp:positionV relativeFrom="paragraph">
                  <wp:posOffset>2628265</wp:posOffset>
                </wp:positionV>
                <wp:extent cx="9525" cy="2667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069D" id="Straight Arrow Connector 78" o:spid="_x0000_s1026" type="#_x0000_t32" style="position:absolute;margin-left:124.5pt;margin-top:206.95pt;width:.75pt;height:21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7649F3" wp14:editId="7A8653D9">
                <wp:simplePos x="0" y="0"/>
                <wp:positionH relativeFrom="column">
                  <wp:posOffset>1562100</wp:posOffset>
                </wp:positionH>
                <wp:positionV relativeFrom="paragraph">
                  <wp:posOffset>1823720</wp:posOffset>
                </wp:positionV>
                <wp:extent cx="9525" cy="39052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F1CF0" id="Straight Arrow Connector 82" o:spid="_x0000_s1026" type="#_x0000_t32" style="position:absolute;margin-left:123pt;margin-top:143.6pt;width:.75pt;height:30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6E3792" wp14:editId="547F8B33">
                <wp:simplePos x="0" y="0"/>
                <wp:positionH relativeFrom="column">
                  <wp:posOffset>0</wp:posOffset>
                </wp:positionH>
                <wp:positionV relativeFrom="paragraph">
                  <wp:posOffset>1823720</wp:posOffset>
                </wp:positionV>
                <wp:extent cx="9525" cy="390525"/>
                <wp:effectExtent l="38100" t="0" r="6667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4A5D" id="Straight Arrow Connector 83" o:spid="_x0000_s1026" type="#_x0000_t32" style="position:absolute;margin-left:0;margin-top:143.6pt;width:.75pt;height:30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2E483A" wp14:editId="6FE51330">
                <wp:simplePos x="0" y="0"/>
                <wp:positionH relativeFrom="margin">
                  <wp:posOffset>981075</wp:posOffset>
                </wp:positionH>
                <wp:positionV relativeFrom="paragraph">
                  <wp:posOffset>2214245</wp:posOffset>
                </wp:positionV>
                <wp:extent cx="1123950" cy="40005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A593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E483A" id="Rectangle: Rounded Corners 84" o:spid="_x0000_s1028" style="position:absolute;margin-left:77.25pt;margin-top:174.35pt;width:88.5pt;height:31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6C41A593" w14:textId="77777777" w:rsidR="00DA09CD" w:rsidRDefault="00DA09CD" w:rsidP="00DA09CD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EBD012" wp14:editId="62D14876">
                <wp:simplePos x="0" y="0"/>
                <wp:positionH relativeFrom="margin">
                  <wp:posOffset>-485775</wp:posOffset>
                </wp:positionH>
                <wp:positionV relativeFrom="paragraph">
                  <wp:posOffset>2223770</wp:posOffset>
                </wp:positionV>
                <wp:extent cx="1123950" cy="400050"/>
                <wp:effectExtent l="0" t="0" r="19050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C8C9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Debit</w:t>
                            </w:r>
                          </w:p>
                          <w:p w14:paraId="43AD947F" w14:textId="77777777" w:rsidR="00DA09CD" w:rsidRDefault="00DA09CD" w:rsidP="00DA09CD"/>
                          <w:p w14:paraId="75269EEE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BD012" id="Rectangle: Rounded Corners 87" o:spid="_x0000_s1029" style="position:absolute;margin-left:-38.25pt;margin-top:175.1pt;width:88.5pt;height:31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3812C8C9" w14:textId="77777777" w:rsidR="00DA09CD" w:rsidRDefault="00DA09CD" w:rsidP="00DA09CD">
                      <w:pPr>
                        <w:jc w:val="center"/>
                      </w:pPr>
                      <w:r>
                        <w:t>Debit</w:t>
                      </w:r>
                    </w:p>
                    <w:p w14:paraId="43AD947F" w14:textId="77777777" w:rsidR="00DA09CD" w:rsidRDefault="00DA09CD" w:rsidP="00DA09CD"/>
                    <w:p w14:paraId="75269EEE" w14:textId="77777777" w:rsidR="00DA09CD" w:rsidRDefault="00DA09CD" w:rsidP="00DA09CD">
                      <w:pPr>
                        <w:jc w:val="center"/>
                      </w:pPr>
                      <w:r>
                        <w:t>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30A51B" wp14:editId="73E96B16">
                <wp:simplePos x="0" y="0"/>
                <wp:positionH relativeFrom="margin">
                  <wp:posOffset>2362200</wp:posOffset>
                </wp:positionH>
                <wp:positionV relativeFrom="paragraph">
                  <wp:posOffset>2204720</wp:posOffset>
                </wp:positionV>
                <wp:extent cx="1123950" cy="400050"/>
                <wp:effectExtent l="0" t="0" r="19050" b="1905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18E72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KYC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0A51B" id="Rectangle: Rounded Corners 88" o:spid="_x0000_s1030" style="position:absolute;margin-left:186pt;margin-top:173.6pt;width:88.5pt;height:31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13618E72" w14:textId="77777777" w:rsidR="00DA09CD" w:rsidRDefault="00DA09CD" w:rsidP="00DA09CD">
                      <w:pPr>
                        <w:jc w:val="center"/>
                      </w:pPr>
                      <w:r>
                        <w:t>KYC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AF1082" wp14:editId="22DA7E8F">
                <wp:simplePos x="0" y="0"/>
                <wp:positionH relativeFrom="margin">
                  <wp:posOffset>3857625</wp:posOffset>
                </wp:positionH>
                <wp:positionV relativeFrom="paragraph">
                  <wp:posOffset>2195195</wp:posOffset>
                </wp:positionV>
                <wp:extent cx="1123950" cy="400050"/>
                <wp:effectExtent l="0" t="0" r="1905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11E" w14:textId="6D5FAF44" w:rsidR="00DA09CD" w:rsidRDefault="00DA09CD" w:rsidP="00DA09CD">
                            <w:pPr>
                              <w:jc w:val="center"/>
                            </w:pPr>
                            <w:r>
                              <w:t>Ge</w:t>
                            </w:r>
                            <w:r w:rsidR="00684522">
                              <w:t>neral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F1082" id="Rectangle: Rounded Corners 89" o:spid="_x0000_s1031" style="position:absolute;margin-left:303.75pt;margin-top:172.85pt;width:88.5pt;height:31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0EDA511E" w14:textId="6D5FAF44" w:rsidR="00DA09CD" w:rsidRDefault="00DA09CD" w:rsidP="00DA09CD">
                      <w:pPr>
                        <w:jc w:val="center"/>
                      </w:pPr>
                      <w:r>
                        <w:t>Ge</w:t>
                      </w:r>
                      <w:r w:rsidR="00684522">
                        <w:t>neral</w:t>
                      </w:r>
                      <w:r>
                        <w:t xml:space="preserve"> Info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A16C7AA" wp14:editId="2AE28D50">
                <wp:simplePos x="0" y="0"/>
                <wp:positionH relativeFrom="margin">
                  <wp:posOffset>5372100</wp:posOffset>
                </wp:positionH>
                <wp:positionV relativeFrom="paragraph">
                  <wp:posOffset>2195195</wp:posOffset>
                </wp:positionV>
                <wp:extent cx="1123950" cy="400050"/>
                <wp:effectExtent l="0" t="0" r="19050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CF24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Alert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6C7AA" id="Rectangle: Rounded Corners 90" o:spid="_x0000_s1032" style="position:absolute;margin-left:423pt;margin-top:172.85pt;width:88.5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44B7CF24" w14:textId="77777777" w:rsidR="00DA09CD" w:rsidRDefault="00DA09CD" w:rsidP="00DA09CD">
                      <w:pPr>
                        <w:jc w:val="center"/>
                      </w:pPr>
                      <w:r>
                        <w:t>Alert History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321787" wp14:editId="3FF41895">
                <wp:simplePos x="0" y="0"/>
                <wp:positionH relativeFrom="column">
                  <wp:posOffset>2981325</wp:posOffset>
                </wp:positionH>
                <wp:positionV relativeFrom="paragraph">
                  <wp:posOffset>871220</wp:posOffset>
                </wp:positionV>
                <wp:extent cx="9525" cy="266700"/>
                <wp:effectExtent l="3810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F2391" id="Straight Arrow Connector 96" o:spid="_x0000_s1026" type="#_x0000_t32" style="position:absolute;margin-left:234.75pt;margin-top:68.6pt;width:.75pt;height:2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946424" wp14:editId="0A15C458">
                <wp:simplePos x="0" y="0"/>
                <wp:positionH relativeFrom="margin">
                  <wp:posOffset>2400300</wp:posOffset>
                </wp:positionH>
                <wp:positionV relativeFrom="paragraph">
                  <wp:posOffset>442595</wp:posOffset>
                </wp:positionV>
                <wp:extent cx="1123950" cy="400050"/>
                <wp:effectExtent l="0" t="0" r="19050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FC20" w14:textId="77777777" w:rsidR="00DA09CD" w:rsidRDefault="00DA09CD" w:rsidP="00DA09CD">
                            <w:pPr>
                              <w:jc w:val="center"/>
                            </w:pPr>
                            <w:r>
                              <w:t>Activity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46424" id="Rectangle: Rounded Corners 97" o:spid="_x0000_s1033" style="position:absolute;margin-left:189pt;margin-top:34.85pt;width:88.5pt;height:31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" fillcolor="white [3201]" strokecolor="#2e74b5 [2404]" strokeweight=".25pt">
                <v:stroke joinstyle="miter"/>
                <v:textbox>
                  <w:txbxContent>
                    <w:p w14:paraId="3E36FC20" w14:textId="77777777" w:rsidR="00DA09CD" w:rsidRDefault="00DA09CD" w:rsidP="00DA09CD">
                      <w:pPr>
                        <w:jc w:val="center"/>
                      </w:pPr>
                      <w:r>
                        <w:t>Activity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A626B3" wp14:editId="3ED52786">
                <wp:simplePos x="0" y="0"/>
                <wp:positionH relativeFrom="column">
                  <wp:posOffset>2971800</wp:posOffset>
                </wp:positionH>
                <wp:positionV relativeFrom="paragraph">
                  <wp:posOffset>123190</wp:posOffset>
                </wp:positionV>
                <wp:extent cx="9525" cy="266700"/>
                <wp:effectExtent l="38100" t="0" r="66675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9E52" id="Straight Arrow Connector 98" o:spid="_x0000_s1026" type="#_x0000_t32" style="position:absolute;margin-left:234pt;margin-top:9.7pt;width:.75pt;height:2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A0/5Cv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73135F" wp14:editId="2ADF0780">
                <wp:simplePos x="0" y="0"/>
                <wp:positionH relativeFrom="margin">
                  <wp:align>left</wp:align>
                </wp:positionH>
                <wp:positionV relativeFrom="paragraph">
                  <wp:posOffset>1823720</wp:posOffset>
                </wp:positionV>
                <wp:extent cx="6010275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7E68" id="Straight Connector 99" o:spid="_x0000_s1026" style="position:absolute;z-index:251874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3.6pt" to="473.2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" strokecolor="#2e74b5 [2404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</w:p>
    <w:p w14:paraId="0C7C132A" w14:textId="382BB460" w:rsidR="00F62FCF" w:rsidRDefault="00F62FCF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FB39B9E" w14:textId="2865E6F3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859B724" w14:textId="54D3C920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BD7C3CA" w14:textId="7F7EFD30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5C40E5A" w14:textId="292F5AAE" w:rsidR="00DA09CD" w:rsidRDefault="00684522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28DED93" wp14:editId="3C8A7408">
                <wp:simplePos x="0" y="0"/>
                <wp:positionH relativeFrom="margin">
                  <wp:posOffset>2325279</wp:posOffset>
                </wp:positionH>
                <wp:positionV relativeFrom="paragraph">
                  <wp:posOffset>127635</wp:posOffset>
                </wp:positionV>
                <wp:extent cx="1245870" cy="391795"/>
                <wp:effectExtent l="19050" t="0" r="30480" b="27305"/>
                <wp:wrapTight wrapText="bothSides">
                  <wp:wrapPolygon edited="0">
                    <wp:start x="991" y="0"/>
                    <wp:lineTo x="-330" y="14703"/>
                    <wp:lineTo x="-330" y="22055"/>
                    <wp:lineTo x="20477" y="22055"/>
                    <wp:lineTo x="21138" y="16804"/>
                    <wp:lineTo x="21798" y="0"/>
                    <wp:lineTo x="991" y="0"/>
                  </wp:wrapPolygon>
                </wp:wrapTight>
                <wp:docPr id="95" name="Parallelogra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91795"/>
                        </a:xfrm>
                        <a:prstGeom prst="parallelogram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CB8B" w14:textId="3A71B94A" w:rsidR="00DA09CD" w:rsidRPr="005D61A5" w:rsidRDefault="00DA09CD" w:rsidP="00DA09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E94B5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r w:rsidR="00684522">
                              <w:rPr>
                                <w:color w:val="000000" w:themeColor="text1"/>
                              </w:rPr>
                              <w:t xml:space="preserve">Page </w:t>
                            </w:r>
                            <w:proofErr w:type="spellStart"/>
                            <w:r w:rsidR="00E94B54">
                              <w:rPr>
                                <w:color w:val="000000" w:themeColor="text1"/>
                              </w:rPr>
                              <w:t>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DED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5" o:spid="_x0000_s1034" type="#_x0000_t7" style="position:absolute;margin-left:183.1pt;margin-top:10.05pt;width:98.1pt;height:30.85pt;z-index:-25146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" adj="1698" filled="f" strokecolor="#1f4d78 [1604]" strokeweight=".25pt">
                <v:textbox>
                  <w:txbxContent>
                    <w:p w14:paraId="645CCB8B" w14:textId="3A71B94A" w:rsidR="00DA09CD" w:rsidRPr="005D61A5" w:rsidRDefault="00DA09CD" w:rsidP="00DA09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E94B54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Select </w:t>
                      </w:r>
                      <w:r w:rsidR="00684522">
                        <w:rPr>
                          <w:color w:val="000000" w:themeColor="text1"/>
                        </w:rPr>
                        <w:t xml:space="preserve">Page </w:t>
                      </w:r>
                      <w:r w:rsidR="00E94B54">
                        <w:rPr>
                          <w:color w:val="000000" w:themeColor="text1"/>
                        </w:rPr>
                        <w:t>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B9571" w14:textId="5E60E970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6E86247" w14:textId="16E55229" w:rsidR="00DA09CD" w:rsidRDefault="00621C6A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C92E42" wp14:editId="4C94C7BF">
                <wp:simplePos x="0" y="0"/>
                <wp:positionH relativeFrom="column">
                  <wp:posOffset>2937933</wp:posOffset>
                </wp:positionH>
                <wp:positionV relativeFrom="paragraph">
                  <wp:posOffset>163195</wp:posOffset>
                </wp:positionV>
                <wp:extent cx="9525" cy="627253"/>
                <wp:effectExtent l="38100" t="0" r="66675" b="590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725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E0FE" id="Straight Arrow Connector 81" o:spid="_x0000_s1026" type="#_x0000_t32" style="position:absolute;margin-left:231.35pt;margin-top:12.85pt;width:.75pt;height:49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</w:p>
    <w:p w14:paraId="47EE0BD6" w14:textId="0CA7A804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36A5BA6" w14:textId="6FD7AC84" w:rsidR="00DA09CD" w:rsidRDefault="000441D9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930938" wp14:editId="5B9A4BC2">
                <wp:simplePos x="0" y="0"/>
                <wp:positionH relativeFrom="column">
                  <wp:posOffset>4461601</wp:posOffset>
                </wp:positionH>
                <wp:positionV relativeFrom="paragraph">
                  <wp:posOffset>44450</wp:posOffset>
                </wp:positionV>
                <wp:extent cx="9525" cy="39052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096F" id="Straight Arrow Connector 80" o:spid="_x0000_s1026" type="#_x0000_t32" style="position:absolute;margin-left:351.3pt;margin-top:3.5pt;width:.75pt;height:30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 w:rsidR="00E94B5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FE5390" wp14:editId="5AF783B7">
                <wp:simplePos x="0" y="0"/>
                <wp:positionH relativeFrom="column">
                  <wp:posOffset>6010275</wp:posOffset>
                </wp:positionH>
                <wp:positionV relativeFrom="paragraph">
                  <wp:posOffset>51435</wp:posOffset>
                </wp:positionV>
                <wp:extent cx="9525" cy="390525"/>
                <wp:effectExtent l="3810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E0B8" id="Straight Arrow Connector 79" o:spid="_x0000_s1026" type="#_x0000_t32" style="position:absolute;margin-left:473.25pt;margin-top:4.05pt;width:.75pt;height:30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</w:p>
    <w:p w14:paraId="33B2AB92" w14:textId="686CDA2D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2FADDE5" w14:textId="5D1F6318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82985CF" w14:textId="646848FE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3A9F1EE" w14:textId="00F363A4" w:rsidR="00DA09CD" w:rsidRDefault="00621C6A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7396CE" wp14:editId="1E7BD043">
                <wp:simplePos x="0" y="0"/>
                <wp:positionH relativeFrom="column">
                  <wp:posOffset>2953808</wp:posOffset>
                </wp:positionH>
                <wp:positionV relativeFrom="paragraph">
                  <wp:posOffset>81280</wp:posOffset>
                </wp:positionV>
                <wp:extent cx="9525" cy="570923"/>
                <wp:effectExtent l="38100" t="0" r="66675" b="5778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092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D114" id="Straight Arrow Connector 574" o:spid="_x0000_s1026" type="#_x0000_t32" style="position:absolute;margin-left:232.6pt;margin-top:6.4pt;width:.75pt;height:44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" strokecolor="#2e74b5 [2404]" strokeweight=".25pt">
                <v:stroke endarrow="block" joinstyle="miter"/>
              </v:shape>
            </w:pict>
          </mc:Fallback>
        </mc:AlternateContent>
      </w:r>
      <w:r w:rsidR="00857AD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738A08" wp14:editId="2716E4CA">
                <wp:simplePos x="0" y="0"/>
                <wp:positionH relativeFrom="column">
                  <wp:posOffset>6022340</wp:posOffset>
                </wp:positionH>
                <wp:positionV relativeFrom="paragraph">
                  <wp:posOffset>111397</wp:posOffset>
                </wp:positionV>
                <wp:extent cx="9525" cy="266700"/>
                <wp:effectExtent l="381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717DA" id="Straight Arrow Connector 73" o:spid="_x0000_s1026" type="#_x0000_t32" style="position:absolute;margin-left:474.2pt;margin-top:8.75pt;width:.75pt;height:2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DUze8r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 w:rsidR="00857AD3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0A7EAFA" wp14:editId="3A6D30C5">
                <wp:simplePos x="0" y="0"/>
                <wp:positionH relativeFrom="margin">
                  <wp:posOffset>4474845</wp:posOffset>
                </wp:positionH>
                <wp:positionV relativeFrom="paragraph">
                  <wp:posOffset>102961</wp:posOffset>
                </wp:positionV>
                <wp:extent cx="9525" cy="2667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65F85" id="Straight Arrow Connector 8" o:spid="_x0000_s1026" type="#_x0000_t32" style="position:absolute;margin-left:352.35pt;margin-top:8.1pt;width:.75pt;height:21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FtHHU94AAAAJAQAADwAAAAAAAAAAAAAAAABBBAAAZHJzL2Rvd25yZXYu&#10;eG1sUEsFBgAAAAAEAAQA8wAAAEw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27D92F8F" w14:textId="3575BD7E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A7C8171" w14:textId="785E06A5" w:rsidR="00DA09CD" w:rsidRDefault="00684522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8970F5B" wp14:editId="0DF4AB64">
                <wp:simplePos x="0" y="0"/>
                <wp:positionH relativeFrom="margin">
                  <wp:posOffset>23586</wp:posOffset>
                </wp:positionH>
                <wp:positionV relativeFrom="paragraph">
                  <wp:posOffset>8255</wp:posOffset>
                </wp:positionV>
                <wp:extent cx="601027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78039" id="Straight Connector 68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5pt,.65pt" to="475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" strokecolor="#2e74b5 [2404]" strokeweight=".25pt">
                <v:stroke joinstyle="miter"/>
                <w10:wrap anchorx="margin"/>
              </v:line>
            </w:pict>
          </mc:Fallback>
        </mc:AlternateContent>
      </w:r>
    </w:p>
    <w:p w14:paraId="75AC3923" w14:textId="0C806B57" w:rsidR="00DA09CD" w:rsidRDefault="00C57142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3094115" wp14:editId="3E33EA11">
                <wp:simplePos x="0" y="0"/>
                <wp:positionH relativeFrom="margin">
                  <wp:posOffset>2330873</wp:posOffset>
                </wp:positionH>
                <wp:positionV relativeFrom="paragraph">
                  <wp:posOffset>104775</wp:posOffset>
                </wp:positionV>
                <wp:extent cx="1234440" cy="400050"/>
                <wp:effectExtent l="0" t="0" r="22860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DF6B" w14:textId="1E3334F6" w:rsidR="00C57142" w:rsidRPr="00A23747" w:rsidRDefault="00C57142" w:rsidP="00C571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21C6A">
                              <w:rPr>
                                <w:lang w:val="en-US"/>
                              </w:rPr>
                              <w:t xml:space="preserve">  Create Widget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94115" id="Rectangle: Rounded Corners 86" o:spid="_x0000_s1035" style="position:absolute;margin-left:183.55pt;margin-top:8.25pt;width:97.2pt;height:31.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" fillcolor="white [3201]" strokecolor="#2e74b5 [2404]" strokeweight=".25pt">
                <v:stroke joinstyle="miter"/>
                <v:textbox>
                  <w:txbxContent>
                    <w:p w14:paraId="235BDF6B" w14:textId="1E3334F6" w:rsidR="00C57142" w:rsidRPr="00A23747" w:rsidRDefault="00C57142" w:rsidP="00C571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621C6A">
                        <w:rPr>
                          <w:lang w:val="en-US"/>
                        </w:rPr>
                        <w:t xml:space="preserve">  Create Widget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866E1" w14:textId="078B77D2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4BCBD44" w14:textId="4B6E0816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EEF819B" w14:textId="22531783" w:rsidR="00DA09CD" w:rsidRDefault="00DA09CD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7562359" w14:textId="55F2D606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E2F54A7" w14:textId="0E20B7D5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D03DF46" w14:textId="21FDBC72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19E32E8" w14:textId="3A95CC88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FD45321" w14:textId="2F85DBAD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D4948A6" w14:textId="3F74E91D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31FCB17" w14:textId="75BEE4C1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75AB12F" w14:textId="2D4C263A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D6343DA" w14:textId="77777777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A616567" w14:textId="557BE1AE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C8DB212" w14:textId="32F5188F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7FBBEC61" w14:textId="67683B8C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4C162DF" w14:textId="29FAC5E7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486EDF0" w14:textId="1762BA73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1979256" w14:textId="6ED5CECC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B6B54FC" w14:textId="7FA7F82C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9E8ABC4" w14:textId="1E125ABE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12FEB03" w14:textId="6657B093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04C98BE5" w14:textId="77777777" w:rsidR="00C24C25" w:rsidRDefault="00C24C25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6747A04" w14:textId="1D79E344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8106C2F" w14:textId="59134806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3BEFF2C" w14:textId="61501186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5C9776A" w14:textId="7CF712D8" w:rsidR="000528B8" w:rsidRDefault="000528B8" w:rsidP="000528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     </w:t>
      </w:r>
    </w:p>
    <w:p w14:paraId="05833C5D" w14:textId="1694AB60" w:rsidR="000528B8" w:rsidRDefault="000528B8" w:rsidP="000528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</w:pPr>
      <w:r>
        <w:rPr>
          <w:rStyle w:val="normaltextrun"/>
          <w:rFonts w:ascii="Calibri" w:eastAsiaTheme="majorEastAsia" w:hAnsi="Calibri" w:cs="Calibri"/>
          <w:b/>
          <w:bCs/>
          <w:color w:val="0D0D0D"/>
          <w:sz w:val="32"/>
          <w:szCs w:val="32"/>
        </w:rPr>
        <w:t xml:space="preserve">      Part 2:</w:t>
      </w:r>
    </w:p>
    <w:p w14:paraId="57BD3A03" w14:textId="11677A5B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E98F4E2" w14:textId="0CF74A7C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D4D747E" w14:textId="77777777" w:rsidR="004615C7" w:rsidRDefault="004615C7" w:rsidP="004615C7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866330C" wp14:editId="03C144F4">
                <wp:simplePos x="0" y="0"/>
                <wp:positionH relativeFrom="margin">
                  <wp:posOffset>2423160</wp:posOffset>
                </wp:positionH>
                <wp:positionV relativeFrom="paragraph">
                  <wp:posOffset>19050</wp:posOffset>
                </wp:positionV>
                <wp:extent cx="1234440" cy="400050"/>
                <wp:effectExtent l="0" t="0" r="22860" b="19050"/>
                <wp:wrapNone/>
                <wp:docPr id="526" name="Rectangle: Rounded Corners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1E35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Selected Page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6330C" id="Rectangle: Rounded Corners 526" o:spid="_x0000_s1036" style="position:absolute;margin-left:190.8pt;margin-top:1.5pt;width:97.2pt;height:31.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rR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" fillcolor="white [3201]" strokecolor="#2e74b5 [2404]" strokeweight=".25pt">
                <v:stroke joinstyle="miter"/>
                <v:textbox>
                  <w:txbxContent>
                    <w:p w14:paraId="2C2E1E35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Selected Page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7B0740" w14:textId="5E14C937" w:rsidR="004615C7" w:rsidRPr="00FD2034" w:rsidRDefault="004615C7" w:rsidP="004615C7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87F0634" wp14:editId="2C1DD042">
                <wp:simplePos x="0" y="0"/>
                <wp:positionH relativeFrom="column">
                  <wp:posOffset>3034665</wp:posOffset>
                </wp:positionH>
                <wp:positionV relativeFrom="paragraph">
                  <wp:posOffset>118745</wp:posOffset>
                </wp:positionV>
                <wp:extent cx="9525" cy="266700"/>
                <wp:effectExtent l="38100" t="0" r="66675" b="571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2479" id="Straight Arrow Connector 527" o:spid="_x0000_s1026" type="#_x0000_t32" style="position:absolute;margin-left:238.95pt;margin-top:9.35pt;width:.75pt;height:21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AfOeRv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</w:p>
    <w:p w14:paraId="3DD1F74B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ECB45E0" wp14:editId="27446A4F">
                <wp:simplePos x="0" y="0"/>
                <wp:positionH relativeFrom="margin">
                  <wp:posOffset>2423160</wp:posOffset>
                </wp:positionH>
                <wp:positionV relativeFrom="paragraph">
                  <wp:posOffset>86995</wp:posOffset>
                </wp:positionV>
                <wp:extent cx="1234440" cy="400050"/>
                <wp:effectExtent l="0" t="0" r="22860" b="19050"/>
                <wp:wrapNone/>
                <wp:docPr id="528" name="Rectangle: Rounded Corners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98F61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Widget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B45E0" id="Rectangle: Rounded Corners 528" o:spid="_x0000_s1037" style="position:absolute;margin-left:190.8pt;margin-top:6.85pt;width:97.2pt;height:31.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00498F61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Widget Created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08D84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</w:t>
      </w:r>
    </w:p>
    <w:p w14:paraId="5D5EFCE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6AF1A91" wp14:editId="069AD331">
                <wp:simplePos x="0" y="0"/>
                <wp:positionH relativeFrom="margin">
                  <wp:posOffset>3044825</wp:posOffset>
                </wp:positionH>
                <wp:positionV relativeFrom="paragraph">
                  <wp:posOffset>119380</wp:posOffset>
                </wp:positionV>
                <wp:extent cx="9525" cy="569976"/>
                <wp:effectExtent l="38100" t="0" r="66675" b="59055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99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26DD" id="Straight Arrow Connector 529" o:spid="_x0000_s1026" type="#_x0000_t32" style="position:absolute;margin-left:239.75pt;margin-top:9.4pt;width:.75pt;height:44.9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201A1313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</w:t>
      </w:r>
    </w:p>
    <w:p w14:paraId="235A86DD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CA4C036" wp14:editId="576EC769">
                <wp:simplePos x="0" y="0"/>
                <wp:positionH relativeFrom="column">
                  <wp:posOffset>152400</wp:posOffset>
                </wp:positionH>
                <wp:positionV relativeFrom="paragraph">
                  <wp:posOffset>20955</wp:posOffset>
                </wp:positionV>
                <wp:extent cx="9525" cy="293370"/>
                <wp:effectExtent l="76200" t="0" r="66675" b="4953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337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09D8" id="Straight Arrow Connector 530" o:spid="_x0000_s1026" type="#_x0000_t32" style="position:absolute;margin-left:12pt;margin-top:1.65pt;width:.75pt;height:23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FE4E148" wp14:editId="1AA374B4">
                <wp:simplePos x="0" y="0"/>
                <wp:positionH relativeFrom="column">
                  <wp:posOffset>1668780</wp:posOffset>
                </wp:positionH>
                <wp:positionV relativeFrom="paragraph">
                  <wp:posOffset>34290</wp:posOffset>
                </wp:positionV>
                <wp:extent cx="9525" cy="266700"/>
                <wp:effectExtent l="38100" t="0" r="66675" b="5715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4DCF" id="Straight Arrow Connector 531" o:spid="_x0000_s1026" type="#_x0000_t32" style="position:absolute;margin-left:131.4pt;margin-top:2.7pt;width:.75pt;height:2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P+I7Nt4AAAAIAQAADwAAAAAAAAAAAAAAAABBBAAAZHJzL2Rvd25yZXYu&#10;eG1sUEsFBgAAAAAEAAQA8wAAAEwFAAAAAA=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BC0E64D" wp14:editId="024FC156">
                <wp:simplePos x="0" y="0"/>
                <wp:positionH relativeFrom="margin">
                  <wp:posOffset>161925</wp:posOffset>
                </wp:positionH>
                <wp:positionV relativeFrom="paragraph">
                  <wp:posOffset>11430</wp:posOffset>
                </wp:positionV>
                <wp:extent cx="5772150" cy="7620"/>
                <wp:effectExtent l="0" t="0" r="19050" b="3048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762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096D" id="Straight Connector 532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75pt,.9pt" to="46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" strokecolor="#2e74b5 [2404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8B8BDE8" wp14:editId="725A59ED">
                <wp:simplePos x="0" y="0"/>
                <wp:positionH relativeFrom="column">
                  <wp:posOffset>5925185</wp:posOffset>
                </wp:positionH>
                <wp:positionV relativeFrom="paragraph">
                  <wp:posOffset>13335</wp:posOffset>
                </wp:positionV>
                <wp:extent cx="9525" cy="266700"/>
                <wp:effectExtent l="38100" t="0" r="66675" b="5715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0C49" id="Straight Arrow Connector 533" o:spid="_x0000_s1026" type="#_x0000_t32" style="position:absolute;margin-left:466.55pt;margin-top:1.05pt;width:.75pt;height:2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F38D87B" wp14:editId="12D59212">
                <wp:simplePos x="0" y="0"/>
                <wp:positionH relativeFrom="margin">
                  <wp:posOffset>4444365</wp:posOffset>
                </wp:positionH>
                <wp:positionV relativeFrom="paragraph">
                  <wp:posOffset>20320</wp:posOffset>
                </wp:positionV>
                <wp:extent cx="9525" cy="266700"/>
                <wp:effectExtent l="38100" t="0" r="66675" b="5715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51BF" id="Straight Arrow Connector 534" o:spid="_x0000_s1026" type="#_x0000_t32" style="position:absolute;margin-left:349.95pt;margin-top:1.6pt;width:.75pt;height:21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62F48049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6517689" wp14:editId="1E3D2FE0">
                <wp:simplePos x="0" y="0"/>
                <wp:positionH relativeFrom="margin">
                  <wp:posOffset>-457200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5" name="Rectangle: Rounded Corners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2DEC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 Widget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17689" id="Rectangle: Rounded Corners 535" o:spid="_x0000_s1038" style="position:absolute;margin-left:-36pt;margin-top:9.85pt;width:97.2pt;height:31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W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38912DEC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Specific Widget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C627081" wp14:editId="5782CD51">
                <wp:simplePos x="0" y="0"/>
                <wp:positionH relativeFrom="margin">
                  <wp:posOffset>1015365</wp:posOffset>
                </wp:positionH>
                <wp:positionV relativeFrom="paragraph">
                  <wp:posOffset>119380</wp:posOffset>
                </wp:positionV>
                <wp:extent cx="1234440" cy="400050"/>
                <wp:effectExtent l="0" t="0" r="22860" b="19050"/>
                <wp:wrapNone/>
                <wp:docPr id="536" name="Rectangle: Rounded Corners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DE6A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 Widget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27081" id="Rectangle: Rounded Corners 536" o:spid="_x0000_s1039" style="position:absolute;margin-left:79.95pt;margin-top:9.4pt;width:97.2pt;height:31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4D2BDE6A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Specific Widget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00B8F11" wp14:editId="667C5591">
                <wp:simplePos x="0" y="0"/>
                <wp:positionH relativeFrom="margin">
                  <wp:posOffset>5295900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7" name="Rectangle: Rounded Corners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33504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 Widget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B8F11" id="Rectangle: Rounded Corners 537" o:spid="_x0000_s1040" style="position:absolute;margin-left:417pt;margin-top:9.85pt;width:97.2pt;height:31.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53233504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Specific Widget 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EB8613" wp14:editId="48835E0B">
                <wp:simplePos x="0" y="0"/>
                <wp:positionH relativeFrom="margin">
                  <wp:posOffset>2430780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8" name="Rectangle: Rounded Corners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DA188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 Widget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B8613" id="Rectangle: Rounded Corners 538" o:spid="_x0000_s1041" style="position:absolute;margin-left:191.4pt;margin-top:9.85pt;width:97.2pt;height:31.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6IjQ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3C8DA188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Specific Widget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2BBAF59" wp14:editId="2542E3FE">
                <wp:simplePos x="0" y="0"/>
                <wp:positionH relativeFrom="margin">
                  <wp:posOffset>3832860</wp:posOffset>
                </wp:positionH>
                <wp:positionV relativeFrom="paragraph">
                  <wp:posOffset>125095</wp:posOffset>
                </wp:positionV>
                <wp:extent cx="1234440" cy="400050"/>
                <wp:effectExtent l="0" t="0" r="22860" b="19050"/>
                <wp:wrapNone/>
                <wp:docPr id="539" name="Rectangle: Rounded Corners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F228" w14:textId="77777777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Specific Widget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BAF59" id="Rectangle: Rounded Corners 539" o:spid="_x0000_s1042" style="position:absolute;margin-left:301.8pt;margin-top:9.85pt;width:97.2pt;height:31.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1FB5F228" w14:textId="77777777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Specific Widget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EA4C9B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F89B937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2314817" wp14:editId="07A75268">
                <wp:simplePos x="0" y="0"/>
                <wp:positionH relativeFrom="margin">
                  <wp:posOffset>3052445</wp:posOffset>
                </wp:positionH>
                <wp:positionV relativeFrom="paragraph">
                  <wp:posOffset>155575</wp:posOffset>
                </wp:positionV>
                <wp:extent cx="9525" cy="758132"/>
                <wp:effectExtent l="38100" t="0" r="66675" b="6159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8132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6D98" id="Straight Arrow Connector 540" o:spid="_x0000_s1026" type="#_x0000_t32" style="position:absolute;margin-left:240.35pt;margin-top:12.25pt;width:.75pt;height:59.7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9110E2A" wp14:editId="5E592571">
                <wp:simplePos x="0" y="0"/>
                <wp:positionH relativeFrom="column">
                  <wp:posOffset>5945505</wp:posOffset>
                </wp:positionH>
                <wp:positionV relativeFrom="paragraph">
                  <wp:posOffset>151765</wp:posOffset>
                </wp:positionV>
                <wp:extent cx="9525" cy="322707"/>
                <wp:effectExtent l="38100" t="0" r="66675" b="5842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70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AF23" id="Straight Arrow Connector 547" o:spid="_x0000_s1026" type="#_x0000_t32" style="position:absolute;margin-left:468.15pt;margin-top:11.95pt;width:.75pt;height:25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CFE4522" wp14:editId="61AEDE19">
                <wp:simplePos x="0" y="0"/>
                <wp:positionH relativeFrom="column">
                  <wp:posOffset>4451985</wp:posOffset>
                </wp:positionH>
                <wp:positionV relativeFrom="paragraph">
                  <wp:posOffset>154305</wp:posOffset>
                </wp:positionV>
                <wp:extent cx="9525" cy="322707"/>
                <wp:effectExtent l="38100" t="0" r="66675" b="5842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70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1358" id="Straight Arrow Connector 553" o:spid="_x0000_s1026" type="#_x0000_t32" style="position:absolute;margin-left:350.55pt;margin-top:12.15pt;width:.75pt;height:25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C8B607E" wp14:editId="5A017B78">
                <wp:simplePos x="0" y="0"/>
                <wp:positionH relativeFrom="column">
                  <wp:posOffset>1691640</wp:posOffset>
                </wp:positionH>
                <wp:positionV relativeFrom="paragraph">
                  <wp:posOffset>161925</wp:posOffset>
                </wp:positionV>
                <wp:extent cx="9525" cy="322580"/>
                <wp:effectExtent l="38100" t="0" r="66675" b="5842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5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D360" id="Straight Arrow Connector 554" o:spid="_x0000_s1026" type="#_x0000_t32" style="position:absolute;margin-left:133.2pt;margin-top:12.75pt;width:.75pt;height:2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5EA7F31" wp14:editId="101E310D">
                <wp:simplePos x="0" y="0"/>
                <wp:positionH relativeFrom="column">
                  <wp:posOffset>160020</wp:posOffset>
                </wp:positionH>
                <wp:positionV relativeFrom="paragraph">
                  <wp:posOffset>156210</wp:posOffset>
                </wp:positionV>
                <wp:extent cx="9525" cy="322580"/>
                <wp:effectExtent l="38100" t="0" r="66675" b="584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25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566A" id="Straight Arrow Connector 556" o:spid="_x0000_s1026" type="#_x0000_t32" style="position:absolute;margin-left:12.6pt;margin-top:12.3pt;width:.75pt;height:25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" strokecolor="#2e74b5 [2404]" strokeweight=".25pt">
                <v:stroke endarrow="block" joinstyle="miter"/>
              </v:shape>
            </w:pict>
          </mc:Fallback>
        </mc:AlternateContent>
      </w:r>
    </w:p>
    <w:p w14:paraId="519343D4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99DF57C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14C86AD" wp14:editId="1FD79B94">
                <wp:simplePos x="0" y="0"/>
                <wp:positionH relativeFrom="margin">
                  <wp:posOffset>160020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23786" id="Straight Connector 557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8.05pt" to="469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" strokecolor="#2e74b5 [2404]" strokeweight=".25pt">
                <v:stroke joinstyle="miter"/>
                <w10:wrap anchorx="margin"/>
              </v:line>
            </w:pict>
          </mc:Fallback>
        </mc:AlternateContent>
      </w:r>
    </w:p>
    <w:p w14:paraId="5BDF44E0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F62335F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</w:t>
      </w:r>
    </w:p>
    <w:p w14:paraId="15598FD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D7832A4" wp14:editId="773B880E">
                <wp:simplePos x="0" y="0"/>
                <wp:positionH relativeFrom="margin">
                  <wp:posOffset>2429510</wp:posOffset>
                </wp:positionH>
                <wp:positionV relativeFrom="paragraph">
                  <wp:posOffset>53041</wp:posOffset>
                </wp:positionV>
                <wp:extent cx="1238250" cy="400417"/>
                <wp:effectExtent l="0" t="0" r="19050" b="19050"/>
                <wp:wrapNone/>
                <wp:docPr id="558" name="Rectangle: Rounded Corners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41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16A02" w14:textId="77777777" w:rsidR="004615C7" w:rsidRDefault="004615C7" w:rsidP="004615C7">
                            <w:pPr>
                              <w:jc w:val="center"/>
                            </w:pPr>
                            <w:r>
                              <w:t>Data 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832A4" id="Rectangle: Rounded Corners 558" o:spid="_x0000_s1043" style="position:absolute;margin-left:191.3pt;margin-top:4.2pt;width:97.5pt;height:31.5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" fillcolor="white [3201]" strokecolor="#2e74b5 [2404]" strokeweight=".25pt">
                <v:stroke joinstyle="miter"/>
                <v:textbox>
                  <w:txbxContent>
                    <w:p w14:paraId="7ED16A02" w14:textId="77777777" w:rsidR="004615C7" w:rsidRDefault="004615C7" w:rsidP="004615C7">
                      <w:pPr>
                        <w:jc w:val="center"/>
                      </w:pPr>
                      <w:r>
                        <w:t>Data Fetch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GET API response                                                                    POST API response </w:t>
      </w:r>
    </w:p>
    <w:p w14:paraId="27F0EEA6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1DF700E" wp14:editId="0D770303">
                <wp:simplePos x="0" y="0"/>
                <wp:positionH relativeFrom="column">
                  <wp:posOffset>3688503</wp:posOffset>
                </wp:positionH>
                <wp:positionV relativeFrom="paragraph">
                  <wp:posOffset>62230</wp:posOffset>
                </wp:positionV>
                <wp:extent cx="1752600" cy="270510"/>
                <wp:effectExtent l="19050" t="76200" r="19050" b="34290"/>
                <wp:wrapNone/>
                <wp:docPr id="559" name="Connector: Elbow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270510"/>
                        </a:xfrm>
                        <a:prstGeom prst="bentConnector3">
                          <a:avLst>
                            <a:gd name="adj1" fmla="val 1304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68A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59" o:spid="_x0000_s1026" type="#_x0000_t34" style="position:absolute;margin-left:290.45pt;margin-top:4.9pt;width:138pt;height:21.3pt;flip:x y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" adj="282" strokecolor="#2e74b5 [2404]" strokeweight=".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5BA6EFE" wp14:editId="3C40ED4D">
                <wp:simplePos x="0" y="0"/>
                <wp:positionH relativeFrom="column">
                  <wp:posOffset>528955</wp:posOffset>
                </wp:positionH>
                <wp:positionV relativeFrom="paragraph">
                  <wp:posOffset>84392</wp:posOffset>
                </wp:positionV>
                <wp:extent cx="1987550" cy="238887"/>
                <wp:effectExtent l="76200" t="0" r="12700" b="66040"/>
                <wp:wrapNone/>
                <wp:docPr id="560" name="Connector: Elbow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238887"/>
                        </a:xfrm>
                        <a:prstGeom prst="bentConnector3">
                          <a:avLst>
                            <a:gd name="adj1" fmla="val 9990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DA72" id="Connector: Elbow 560" o:spid="_x0000_s1026" type="#_x0000_t34" style="position:absolute;margin-left:41.65pt;margin-top:6.65pt;width:156.5pt;height:18.8pt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" adj="21578" strokecolor="#2e74b5 [2404]" strokeweight=".5pt">
                <v:stroke endarrow="block"/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</w:t>
      </w:r>
    </w:p>
    <w:p w14:paraId="61001638" w14:textId="77777777" w:rsidR="004615C7" w:rsidRDefault="004615C7" w:rsidP="004615C7">
      <w:pPr>
        <w:pStyle w:val="paragraph"/>
        <w:tabs>
          <w:tab w:val="left" w:pos="8856"/>
        </w:tabs>
        <w:spacing w:before="0" w:beforeAutospacing="0" w:after="0" w:afterAutospacing="0"/>
        <w:ind w:left="-284" w:right="-744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Fonts w:ascii="Calibri" w:eastAsiaTheme="majorEastAsia" w:hAnsi="Calibri" w:cs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DC7373" wp14:editId="24978E08">
                <wp:simplePos x="0" y="0"/>
                <wp:positionH relativeFrom="column">
                  <wp:posOffset>1232323</wp:posOffset>
                </wp:positionH>
                <wp:positionV relativeFrom="paragraph">
                  <wp:posOffset>140335</wp:posOffset>
                </wp:positionV>
                <wp:extent cx="1821180" cy="425450"/>
                <wp:effectExtent l="0" t="38100" r="83820" b="31750"/>
                <wp:wrapNone/>
                <wp:docPr id="561" name="Connector: Elbow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425450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EDF7" id="Connector: Elbow 561" o:spid="_x0000_s1026" type="#_x0000_t34" style="position:absolute;margin-left:97.05pt;margin-top:11.05pt;width:143.4pt;height:33.5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" adj="21622" strokecolor="#2e74b5 [2404]" strokeweight=".2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E667DB" wp14:editId="442B0251">
                <wp:simplePos x="0" y="0"/>
                <wp:positionH relativeFrom="margin">
                  <wp:posOffset>4683760</wp:posOffset>
                </wp:positionH>
                <wp:positionV relativeFrom="paragraph">
                  <wp:posOffset>149769</wp:posOffset>
                </wp:positionV>
                <wp:extent cx="1476375" cy="876300"/>
                <wp:effectExtent l="19050" t="19050" r="28575" b="38100"/>
                <wp:wrapNone/>
                <wp:docPr id="562" name="Diamond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FC840" w14:textId="77777777" w:rsidR="004615C7" w:rsidRPr="00B074D2" w:rsidRDefault="004615C7" w:rsidP="004615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667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2" o:spid="_x0000_s1044" type="#_x0000_t4" style="position:absolute;left:0;text-align:left;margin-left:368.8pt;margin-top:11.8pt;width:116.25pt;height:69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" filled="f" strokecolor="#1f4d78 [1604]" strokeweight=".25pt">
                <v:textbox>
                  <w:txbxContent>
                    <w:p w14:paraId="2A0FC840" w14:textId="77777777" w:rsidR="004615C7" w:rsidRPr="00B074D2" w:rsidRDefault="004615C7" w:rsidP="004615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104BB63" wp14:editId="6D959642">
                <wp:simplePos x="0" y="0"/>
                <wp:positionH relativeFrom="column">
                  <wp:posOffset>-210820</wp:posOffset>
                </wp:positionH>
                <wp:positionV relativeFrom="paragraph">
                  <wp:posOffset>145324</wp:posOffset>
                </wp:positionV>
                <wp:extent cx="1476375" cy="876300"/>
                <wp:effectExtent l="19050" t="19050" r="28575" b="38100"/>
                <wp:wrapNone/>
                <wp:docPr id="563" name="Diamond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7A394" w14:textId="77777777" w:rsidR="004615C7" w:rsidRPr="00B074D2" w:rsidRDefault="004615C7" w:rsidP="004615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BB63" id="Diamond 563" o:spid="_x0000_s1045" type="#_x0000_t4" style="position:absolute;left:0;text-align:left;margin-left:-16.6pt;margin-top:11.45pt;width:116.25pt;height:6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" filled="f" strokecolor="#1f4d78 [1604]" strokeweight=".25pt">
                <v:textbox>
                  <w:txbxContent>
                    <w:p w14:paraId="2857A394" w14:textId="77777777" w:rsidR="004615C7" w:rsidRPr="00B074D2" w:rsidRDefault="004615C7" w:rsidP="004615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OK</w:t>
      </w:r>
    </w:p>
    <w:p w14:paraId="5B6139DC" w14:textId="77777777" w:rsidR="004615C7" w:rsidRDefault="004615C7" w:rsidP="004615C7">
      <w:pPr>
        <w:pStyle w:val="paragraph"/>
        <w:tabs>
          <w:tab w:val="left" w:pos="201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</w:t>
      </w:r>
    </w:p>
    <w:p w14:paraId="3BF58CC1" w14:textId="77777777" w:rsidR="004615C7" w:rsidRDefault="004615C7" w:rsidP="004615C7">
      <w:pPr>
        <w:pStyle w:val="paragraph"/>
        <w:tabs>
          <w:tab w:val="right" w:pos="974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</w:r>
    </w:p>
    <w:p w14:paraId="5625AE2A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EB26541" wp14:editId="3A5DA41A">
                <wp:simplePos x="0" y="0"/>
                <wp:positionH relativeFrom="column">
                  <wp:posOffset>3684693</wp:posOffset>
                </wp:positionH>
                <wp:positionV relativeFrom="paragraph">
                  <wp:posOffset>30480</wp:posOffset>
                </wp:positionV>
                <wp:extent cx="989611" cy="565422"/>
                <wp:effectExtent l="0" t="76200" r="0" b="25400"/>
                <wp:wrapNone/>
                <wp:docPr id="564" name="Connector: Elbow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11" cy="565422"/>
                        </a:xfrm>
                        <a:prstGeom prst="bentConnector3">
                          <a:avLst>
                            <a:gd name="adj1" fmla="val 50176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6422" id="Connector: Elbow 564" o:spid="_x0000_s1026" type="#_x0000_t34" style="position:absolute;margin-left:290.15pt;margin-top:2.4pt;width:77.9pt;height:44.5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" adj="10838" strokecolor="#2e74b5 [2404]" strokeweight=".25pt">
                <v:stroke endarrow="block"/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Not OK</w:t>
      </w:r>
    </w:p>
    <w:p w14:paraId="7E976A3B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1F88E81" wp14:editId="0BC20539">
                <wp:simplePos x="0" y="0"/>
                <wp:positionH relativeFrom="margin">
                  <wp:posOffset>2420197</wp:posOffset>
                </wp:positionH>
                <wp:positionV relativeFrom="paragraph">
                  <wp:posOffset>117475</wp:posOffset>
                </wp:positionV>
                <wp:extent cx="1238250" cy="763740"/>
                <wp:effectExtent l="0" t="0" r="19050" b="17780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374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9E57" w14:textId="77777777" w:rsidR="004615C7" w:rsidRDefault="004615C7" w:rsidP="004615C7">
                            <w:pPr>
                              <w:jc w:val="center"/>
                            </w:pPr>
                            <w:r>
                              <w:t>Data 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88E81" id="Rectangle: Rounded Corners 565" o:spid="_x0000_s1046" style="position:absolute;margin-left:190.55pt;margin-top:9.25pt;width:97.5pt;height:60.1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23339E57" w14:textId="77777777" w:rsidR="004615C7" w:rsidRDefault="004615C7" w:rsidP="004615C7">
                      <w:pPr>
                        <w:jc w:val="center"/>
                      </w:pPr>
                      <w:r>
                        <w:t>Data Presentation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D345A2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F97675" wp14:editId="2247D70C">
                <wp:simplePos x="0" y="0"/>
                <wp:positionH relativeFrom="column">
                  <wp:posOffset>3669877</wp:posOffset>
                </wp:positionH>
                <wp:positionV relativeFrom="paragraph">
                  <wp:posOffset>88265</wp:posOffset>
                </wp:positionV>
                <wp:extent cx="1748366" cy="340784"/>
                <wp:effectExtent l="38100" t="0" r="42545" b="97790"/>
                <wp:wrapNone/>
                <wp:docPr id="566" name="Connector: Elbow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366" cy="340784"/>
                        </a:xfrm>
                        <a:prstGeom prst="bentConnector3">
                          <a:avLst>
                            <a:gd name="adj1" fmla="val -353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5B38" id="Connector: Elbow 566" o:spid="_x0000_s1026" type="#_x0000_t34" style="position:absolute;margin-left:288.95pt;margin-top:6.95pt;width:137.65pt;height:26.85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" adj="-76" strokecolor="#2e74b5 [2404]" strokeweight=".2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9832EF5" wp14:editId="68AD6F3A">
                <wp:simplePos x="0" y="0"/>
                <wp:positionH relativeFrom="column">
                  <wp:posOffset>545556</wp:posOffset>
                </wp:positionH>
                <wp:positionV relativeFrom="paragraph">
                  <wp:posOffset>75565</wp:posOffset>
                </wp:positionV>
                <wp:extent cx="1828800" cy="276225"/>
                <wp:effectExtent l="19050" t="0" r="76200" b="85725"/>
                <wp:wrapNone/>
                <wp:docPr id="567" name="Connector: Elbow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7622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88C6" id="Connector: Elbow 567" o:spid="_x0000_s1026" type="#_x0000_t34" style="position:absolute;margin-left:42.95pt;margin-top:5.95pt;width:2in;height:21.7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" adj="-225" strokecolor="#2e74b5 [2404]" strokeweight=".25pt">
                <v:stroke endarrow="block"/>
              </v:shape>
            </w:pict>
          </mc:Fallback>
        </mc:AlternateContent>
      </w:r>
    </w:p>
    <w:p w14:paraId="7123166A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</w:t>
      </w:r>
    </w:p>
    <w:p w14:paraId="6A1FD40C" w14:textId="77777777" w:rsidR="004615C7" w:rsidRDefault="004615C7" w:rsidP="004615C7">
      <w:pPr>
        <w:pStyle w:val="paragraph"/>
        <w:tabs>
          <w:tab w:val="left" w:pos="7368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OK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  <w:t xml:space="preserve">         </w:t>
      </w:r>
    </w:p>
    <w:p w14:paraId="6216ADCB" w14:textId="77777777" w:rsidR="004615C7" w:rsidRDefault="004615C7" w:rsidP="004615C7">
      <w:pPr>
        <w:pStyle w:val="paragraph"/>
        <w:tabs>
          <w:tab w:val="left" w:pos="7368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090F86F" wp14:editId="34979789">
                <wp:simplePos x="0" y="0"/>
                <wp:positionH relativeFrom="column">
                  <wp:posOffset>3148330</wp:posOffset>
                </wp:positionH>
                <wp:positionV relativeFrom="paragraph">
                  <wp:posOffset>118745</wp:posOffset>
                </wp:positionV>
                <wp:extent cx="10795" cy="622935"/>
                <wp:effectExtent l="76200" t="38100" r="65405" b="2476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6229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34AF7" id="Straight Arrow Connector 568" o:spid="_x0000_s1026" type="#_x0000_t32" style="position:absolute;margin-left:247.9pt;margin-top:9.35pt;width:.85pt;height:49.05pt;flip:x 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" strokecolor="#2e74b5 [2404]" strokeweight=".25pt">
                <v:stroke endarrow="block" joinstyle="miter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69D3B1C" wp14:editId="48F180EE">
                <wp:simplePos x="0" y="0"/>
                <wp:positionH relativeFrom="leftMargin">
                  <wp:posOffset>3465195</wp:posOffset>
                </wp:positionH>
                <wp:positionV relativeFrom="paragraph">
                  <wp:posOffset>147637</wp:posOffset>
                </wp:positionV>
                <wp:extent cx="9525" cy="590550"/>
                <wp:effectExtent l="38100" t="0" r="66675" b="5715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C4B6" id="Straight Arrow Connector 569" o:spid="_x0000_s1026" type="#_x0000_t32" style="position:absolute;margin-left:272.85pt;margin-top:11.6pt;width:.75pt;height:46.5pt;z-index:252044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       Not OK</w:t>
      </w:r>
    </w:p>
    <w:p w14:paraId="1B1631FE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D88B0AB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FEE7054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3958290C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3EC098B" wp14:editId="0BCF349B">
                <wp:simplePos x="0" y="0"/>
                <wp:positionH relativeFrom="margin">
                  <wp:posOffset>2395432</wp:posOffset>
                </wp:positionH>
                <wp:positionV relativeFrom="paragraph">
                  <wp:posOffset>5715</wp:posOffset>
                </wp:positionV>
                <wp:extent cx="1234440" cy="400050"/>
                <wp:effectExtent l="0" t="0" r="22860" b="19050"/>
                <wp:wrapNone/>
                <wp:docPr id="570" name="Rectangle: Rounded Corners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005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1714" w14:textId="2721D994" w:rsidR="004615C7" w:rsidRPr="00A23747" w:rsidRDefault="004615C7" w:rsidP="00461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C098B" id="Rectangle: Rounded Corners 570" o:spid="_x0000_s1047" style="position:absolute;margin-left:188.6pt;margin-top:.45pt;width:97.2pt;height:31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" fillcolor="white [3201]" strokecolor="#2e74b5 [2404]" strokeweight=".25pt">
                <v:stroke joinstyle="miter"/>
                <v:textbox>
                  <w:txbxContent>
                    <w:p w14:paraId="6B701714" w14:textId="2721D994" w:rsidR="004615C7" w:rsidRPr="00A23747" w:rsidRDefault="004615C7" w:rsidP="004615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ETL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2B85BC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EB61EA4" w14:textId="7EDB0B18" w:rsidR="004615C7" w:rsidRDefault="00734CE4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1D9B08A" wp14:editId="44AD3E44">
                <wp:simplePos x="0" y="0"/>
                <wp:positionH relativeFrom="leftMargin">
                  <wp:posOffset>3499485</wp:posOffset>
                </wp:positionH>
                <wp:positionV relativeFrom="paragraph">
                  <wp:posOffset>51435</wp:posOffset>
                </wp:positionV>
                <wp:extent cx="9525" cy="590550"/>
                <wp:effectExtent l="38100" t="0" r="66675" b="5715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E452" id="Straight Arrow Connector 573" o:spid="_x0000_s1026" type="#_x0000_t32" style="position:absolute;margin-left:275.55pt;margin-top:4.05pt;width:.75pt;height:46.5pt;z-index:252049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4615C7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04BAAD" wp14:editId="3445913C">
                <wp:simplePos x="0" y="0"/>
                <wp:positionH relativeFrom="column">
                  <wp:posOffset>3177540</wp:posOffset>
                </wp:positionH>
                <wp:positionV relativeFrom="paragraph">
                  <wp:posOffset>27305</wp:posOffset>
                </wp:positionV>
                <wp:extent cx="10795" cy="622935"/>
                <wp:effectExtent l="76200" t="38100" r="65405" b="24765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62293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EFBF8" id="Straight Arrow Connector 571" o:spid="_x0000_s1026" type="#_x0000_t32" style="position:absolute;margin-left:250.2pt;margin-top:2.15pt;width:.85pt;height:49.05pt;flip:x 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" strokecolor="#2e74b5 [2404]" strokeweight=".25pt">
                <v:stroke endarrow="block" joinstyle="miter"/>
              </v:shape>
            </w:pict>
          </mc:Fallback>
        </mc:AlternateContent>
      </w:r>
    </w:p>
    <w:p w14:paraId="3BC24CE6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280CECCC" w14:textId="77777777" w:rsidR="004615C7" w:rsidRDefault="004615C7" w:rsidP="00461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2E50E67" w14:textId="77777777" w:rsidR="004615C7" w:rsidRDefault="004615C7" w:rsidP="004615C7">
      <w:pPr>
        <w:tabs>
          <w:tab w:val="left" w:pos="711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D986282" wp14:editId="3A07F37D">
                <wp:simplePos x="0" y="0"/>
                <wp:positionH relativeFrom="column">
                  <wp:posOffset>2360930</wp:posOffset>
                </wp:positionH>
                <wp:positionV relativeFrom="paragraph">
                  <wp:posOffset>81915</wp:posOffset>
                </wp:positionV>
                <wp:extent cx="1247775" cy="612140"/>
                <wp:effectExtent l="0" t="0" r="28575" b="16510"/>
                <wp:wrapNone/>
                <wp:docPr id="85" name="Flowchart: Magnetic Dis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51998" w14:textId="77777777" w:rsidR="004615C7" w:rsidRPr="00894934" w:rsidRDefault="004615C7" w:rsidP="004615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9862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5" o:spid="_x0000_s1048" type="#_x0000_t132" style="position:absolute;margin-left:185.9pt;margin-top:6.45pt;width:98.25pt;height:48.2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" filled="f" strokecolor="#1f4d78 [1604]" strokeweight=".25pt">
                <v:stroke joinstyle="miter"/>
                <v:textbox>
                  <w:txbxContent>
                    <w:p w14:paraId="0FB51998" w14:textId="77777777" w:rsidR="004615C7" w:rsidRPr="00894934" w:rsidRDefault="004615C7" w:rsidP="004615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Data Mart</w:t>
                      </w:r>
                    </w:p>
                  </w:txbxContent>
                </v:textbox>
              </v:shape>
            </w:pict>
          </mc:Fallback>
        </mc:AlternateContent>
      </w:r>
    </w:p>
    <w:p w14:paraId="05F13C5C" w14:textId="12A54993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A04500F" w14:textId="3518F160" w:rsidR="00073C64" w:rsidRDefault="00073C64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8F0B410" w14:textId="65388887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44DA7E28" w14:textId="0D269994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1CDE7C76" w14:textId="1E598F77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6CE17E7A" w14:textId="21BDFBA5" w:rsidR="004615C7" w:rsidRDefault="004615C7" w:rsidP="004C1D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</w:p>
    <w:p w14:paraId="5404CA01" w14:textId="77777777" w:rsidR="004615C7" w:rsidRPr="001C3D08" w:rsidRDefault="004615C7" w:rsidP="001C3D08"/>
    <w:p w14:paraId="63155ED3" w14:textId="032124A3" w:rsidR="00073C64" w:rsidRDefault="00603F8C" w:rsidP="00073C64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bookmarkStart w:id="11" w:name="_Toc111310454"/>
      <w:r>
        <w:rPr>
          <w:rFonts w:asciiTheme="minorHAnsi" w:hAnsiTheme="minorHAnsi" w:cstheme="minorHAnsi"/>
          <w:b/>
          <w:bCs/>
          <w:sz w:val="36"/>
          <w:szCs w:val="36"/>
        </w:rPr>
        <w:t>Functional Modules</w:t>
      </w:r>
      <w:bookmarkEnd w:id="11"/>
    </w:p>
    <w:p w14:paraId="29872B2D" w14:textId="77777777" w:rsidR="004615C7" w:rsidRPr="004615C7" w:rsidRDefault="004615C7" w:rsidP="004615C7"/>
    <w:p w14:paraId="39862A6A" w14:textId="6B424B7D" w:rsidR="00541BD6" w:rsidRPr="00073C64" w:rsidRDefault="00040F6E" w:rsidP="00073C6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There are five types of activity pages provided and they all are fixed. According to their names they hold particular information about debit, credi</w:t>
      </w:r>
      <w:r w:rsidR="00454D1E">
        <w:rPr>
          <w:rFonts w:cstheme="minorHAnsi"/>
          <w:bCs/>
          <w:sz w:val="24"/>
          <w:szCs w:val="24"/>
        </w:rPr>
        <w:t>t K</w:t>
      </w:r>
      <w:r>
        <w:rPr>
          <w:rFonts w:cstheme="minorHAnsi"/>
          <w:bCs/>
          <w:sz w:val="24"/>
          <w:szCs w:val="24"/>
        </w:rPr>
        <w:t>YC, the general information and alert history.  User is expected to create</w:t>
      </w:r>
      <w:r w:rsidR="00454D1E">
        <w:rPr>
          <w:rFonts w:cstheme="minorHAnsi"/>
          <w:bCs/>
          <w:sz w:val="24"/>
          <w:szCs w:val="24"/>
        </w:rPr>
        <w:t xml:space="preserve"> widgets </w:t>
      </w:r>
      <w:r>
        <w:rPr>
          <w:rFonts w:cstheme="minorHAnsi"/>
          <w:bCs/>
          <w:sz w:val="24"/>
          <w:szCs w:val="24"/>
        </w:rPr>
        <w:t xml:space="preserve">of these pages only. The different types of data situated with all five of them, user can easily analyse all the different trends and can take the insights. </w:t>
      </w:r>
    </w:p>
    <w:p w14:paraId="3C44ACFC" w14:textId="77777777" w:rsidR="00621C6A" w:rsidRDefault="00621C6A" w:rsidP="00541BD6">
      <w:pPr>
        <w:ind w:firstLine="360"/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</w:pPr>
    </w:p>
    <w:p w14:paraId="5FD6B56A" w14:textId="50648B66" w:rsidR="00541BD6" w:rsidRPr="00541BD6" w:rsidRDefault="008170E1" w:rsidP="00541BD6">
      <w:pPr>
        <w:ind w:firstLine="360"/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</w:t>
      </w:r>
      <w:r w:rsidR="00541BD6" w:rsidRP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.1</w:t>
      </w:r>
      <w:r w:rsid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 xml:space="preserve">  </w:t>
      </w:r>
      <w:r w:rsidR="00541BD6">
        <w:t xml:space="preserve"> </w:t>
      </w:r>
      <w:r w:rsidR="00541BD6" w:rsidRPr="00541BD6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Activity Pages</w:t>
      </w:r>
    </w:p>
    <w:p w14:paraId="7BC90E9B" w14:textId="77777777" w:rsidR="00073C64" w:rsidRDefault="00541BD6" w:rsidP="00073C64">
      <w:pPr>
        <w:rPr>
          <w:b/>
          <w:bCs/>
          <w:sz w:val="32"/>
          <w:szCs w:val="32"/>
        </w:rPr>
      </w:pPr>
      <w:r>
        <w:tab/>
      </w:r>
      <w:r w:rsidR="008170E1">
        <w:rPr>
          <w:b/>
          <w:bCs/>
          <w:sz w:val="32"/>
          <w:szCs w:val="32"/>
        </w:rPr>
        <w:t>4</w:t>
      </w:r>
      <w:r w:rsidRPr="002E32B2">
        <w:rPr>
          <w:b/>
          <w:bCs/>
          <w:sz w:val="32"/>
          <w:szCs w:val="32"/>
        </w:rPr>
        <w:t xml:space="preserve">.1.1 </w:t>
      </w:r>
      <w:r w:rsidR="00DB745D" w:rsidRPr="002E32B2">
        <w:rPr>
          <w:b/>
          <w:bCs/>
          <w:sz w:val="32"/>
          <w:szCs w:val="32"/>
        </w:rPr>
        <w:t>Purpose</w:t>
      </w:r>
    </w:p>
    <w:p w14:paraId="46A5C421" w14:textId="692FAEC5" w:rsidR="00073C64" w:rsidRDefault="00DB745D" w:rsidP="00073C64">
      <w:pPr>
        <w:rPr>
          <w:sz w:val="24"/>
          <w:szCs w:val="24"/>
        </w:rPr>
      </w:pPr>
      <w:r>
        <w:rPr>
          <w:sz w:val="24"/>
          <w:szCs w:val="24"/>
        </w:rPr>
        <w:t xml:space="preserve">To allow the users to select various activities like </w:t>
      </w:r>
      <w:r w:rsidR="00F12636">
        <w:rPr>
          <w:sz w:val="24"/>
          <w:szCs w:val="24"/>
        </w:rPr>
        <w:t>Debit,</w:t>
      </w:r>
      <w:r>
        <w:rPr>
          <w:sz w:val="24"/>
          <w:szCs w:val="24"/>
        </w:rPr>
        <w:t xml:space="preserve"> Credit, KYC, General Info and Alert </w:t>
      </w:r>
      <w:r w:rsidR="00073C64">
        <w:rPr>
          <w:sz w:val="24"/>
          <w:szCs w:val="24"/>
        </w:rPr>
        <w:t>history. This</w:t>
      </w:r>
      <w:r>
        <w:rPr>
          <w:sz w:val="24"/>
          <w:szCs w:val="24"/>
        </w:rPr>
        <w:t xml:space="preserve"> page will contain icons for these activities that users would be able to click as per their requirement.</w:t>
      </w:r>
    </w:p>
    <w:p w14:paraId="6550B5FF" w14:textId="31AD0CB9" w:rsidR="004615C7" w:rsidRDefault="004615C7" w:rsidP="00073C64">
      <w:pPr>
        <w:rPr>
          <w:sz w:val="24"/>
          <w:szCs w:val="24"/>
        </w:rPr>
      </w:pPr>
    </w:p>
    <w:p w14:paraId="56CDF27E" w14:textId="77777777" w:rsidR="00621C6A" w:rsidRPr="004615C7" w:rsidRDefault="00621C6A" w:rsidP="00073C64">
      <w:pPr>
        <w:rPr>
          <w:sz w:val="24"/>
          <w:szCs w:val="24"/>
        </w:rPr>
      </w:pPr>
    </w:p>
    <w:p w14:paraId="51FEBD7D" w14:textId="6175399A" w:rsidR="002E32B2" w:rsidRPr="002E32B2" w:rsidRDefault="00023085" w:rsidP="00023085">
      <w:pPr>
        <w:rPr>
          <w:b/>
          <w:bCs/>
          <w:sz w:val="32"/>
          <w:szCs w:val="32"/>
        </w:rPr>
      </w:pPr>
      <w:r w:rsidRPr="00653A98">
        <w:rPr>
          <w:b/>
          <w:bCs/>
          <w:sz w:val="28"/>
          <w:szCs w:val="28"/>
        </w:rPr>
        <w:tab/>
      </w:r>
      <w:r w:rsidR="008170E1">
        <w:rPr>
          <w:b/>
          <w:bCs/>
          <w:sz w:val="32"/>
          <w:szCs w:val="32"/>
        </w:rPr>
        <w:t>4</w:t>
      </w:r>
      <w:r w:rsidRPr="002E32B2">
        <w:rPr>
          <w:b/>
          <w:bCs/>
          <w:sz w:val="32"/>
          <w:szCs w:val="32"/>
        </w:rPr>
        <w:t>.1.2 Features &amp; Description</w:t>
      </w:r>
    </w:p>
    <w:tbl>
      <w:tblPr>
        <w:tblStyle w:val="TableGrid"/>
        <w:tblW w:w="8660" w:type="dxa"/>
        <w:tblInd w:w="1166" w:type="dxa"/>
        <w:tblLook w:val="04A0" w:firstRow="1" w:lastRow="0" w:firstColumn="1" w:lastColumn="0" w:noHBand="0" w:noVBand="1"/>
      </w:tblPr>
      <w:tblGrid>
        <w:gridCol w:w="1523"/>
        <w:gridCol w:w="7137"/>
      </w:tblGrid>
      <w:tr w:rsidR="00653A98" w14:paraId="394C7DFA" w14:textId="77777777" w:rsidTr="00653A98">
        <w:trPr>
          <w:trHeight w:val="326"/>
        </w:trPr>
        <w:tc>
          <w:tcPr>
            <w:tcW w:w="1523" w:type="dxa"/>
            <w:shd w:val="clear" w:color="auto" w:fill="4472C4" w:themeFill="accent5"/>
          </w:tcPr>
          <w:p w14:paraId="594263CE" w14:textId="14F6D59D" w:rsidR="00653A98" w:rsidRPr="00653A98" w:rsidRDefault="00653A98" w:rsidP="0002308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53A98">
              <w:rPr>
                <w:b/>
                <w:bCs/>
                <w:color w:val="FFFFFF" w:themeColor="background1"/>
                <w:sz w:val="24"/>
                <w:szCs w:val="24"/>
              </w:rPr>
              <w:t>Features</w:t>
            </w:r>
          </w:p>
        </w:tc>
        <w:tc>
          <w:tcPr>
            <w:tcW w:w="7137" w:type="dxa"/>
            <w:shd w:val="clear" w:color="auto" w:fill="4472C4" w:themeFill="accent5"/>
          </w:tcPr>
          <w:p w14:paraId="62FBBB23" w14:textId="63702D60" w:rsidR="00653A98" w:rsidRPr="00653A98" w:rsidRDefault="00653A98" w:rsidP="0002308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53A98" w14:paraId="0C04382E" w14:textId="77777777" w:rsidTr="00653A98">
        <w:trPr>
          <w:trHeight w:val="311"/>
        </w:trPr>
        <w:tc>
          <w:tcPr>
            <w:tcW w:w="1523" w:type="dxa"/>
          </w:tcPr>
          <w:p w14:paraId="4689C127" w14:textId="349AC27C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7137" w:type="dxa"/>
          </w:tcPr>
          <w:p w14:paraId="2DC3CD23" w14:textId="20C4EB2A" w:rsidR="00653A98" w:rsidRDefault="008B4D0C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</w:t>
            </w:r>
            <w:r w:rsidR="00F124D0">
              <w:rPr>
                <w:sz w:val="24"/>
                <w:szCs w:val="24"/>
              </w:rPr>
              <w:t xml:space="preserve">analyse the </w:t>
            </w:r>
            <w:r>
              <w:rPr>
                <w:sz w:val="24"/>
                <w:szCs w:val="24"/>
              </w:rPr>
              <w:t xml:space="preserve">debit data </w:t>
            </w:r>
            <w:r w:rsidR="00884C58">
              <w:rPr>
                <w:sz w:val="24"/>
                <w:szCs w:val="24"/>
              </w:rPr>
              <w:t xml:space="preserve">using widget by clicking on debit option from activity page </w:t>
            </w:r>
          </w:p>
        </w:tc>
      </w:tr>
      <w:tr w:rsidR="00653A98" w14:paraId="5B271B94" w14:textId="77777777" w:rsidTr="00653A98">
        <w:trPr>
          <w:trHeight w:val="326"/>
        </w:trPr>
        <w:tc>
          <w:tcPr>
            <w:tcW w:w="1523" w:type="dxa"/>
          </w:tcPr>
          <w:p w14:paraId="18EC0193" w14:textId="30AF49DD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7137" w:type="dxa"/>
          </w:tcPr>
          <w:p w14:paraId="3105151B" w14:textId="5F2ACFAB" w:rsidR="00653A98" w:rsidRDefault="008B4D0C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select Credit option from activity page for analysis and </w:t>
            </w:r>
            <w:r w:rsidR="00F124D0">
              <w:rPr>
                <w:sz w:val="24"/>
                <w:szCs w:val="24"/>
              </w:rPr>
              <w:t>visualisation</w:t>
            </w:r>
            <w:r>
              <w:rPr>
                <w:sz w:val="24"/>
                <w:szCs w:val="24"/>
              </w:rPr>
              <w:t xml:space="preserve"> using widget </w:t>
            </w:r>
          </w:p>
        </w:tc>
      </w:tr>
      <w:tr w:rsidR="00653A98" w14:paraId="029E6782" w14:textId="77777777" w:rsidTr="00653A98">
        <w:trPr>
          <w:trHeight w:val="326"/>
        </w:trPr>
        <w:tc>
          <w:tcPr>
            <w:tcW w:w="1523" w:type="dxa"/>
          </w:tcPr>
          <w:p w14:paraId="0659E37F" w14:textId="594C6541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KYC</w:t>
            </w:r>
          </w:p>
        </w:tc>
        <w:tc>
          <w:tcPr>
            <w:tcW w:w="7137" w:type="dxa"/>
          </w:tcPr>
          <w:p w14:paraId="417933BD" w14:textId="0F66235B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select KYC option </w:t>
            </w:r>
            <w:r w:rsidR="00884C58">
              <w:rPr>
                <w:sz w:val="24"/>
                <w:szCs w:val="24"/>
              </w:rPr>
              <w:t>to analyse</w:t>
            </w:r>
            <w:r>
              <w:rPr>
                <w:sz w:val="24"/>
                <w:szCs w:val="24"/>
              </w:rPr>
              <w:t xml:space="preserve"> the customer data using widget</w:t>
            </w:r>
          </w:p>
        </w:tc>
      </w:tr>
      <w:tr w:rsidR="00653A98" w14:paraId="2B034431" w14:textId="77777777" w:rsidTr="00653A98">
        <w:trPr>
          <w:trHeight w:val="326"/>
        </w:trPr>
        <w:tc>
          <w:tcPr>
            <w:tcW w:w="1523" w:type="dxa"/>
          </w:tcPr>
          <w:p w14:paraId="11F593B6" w14:textId="6797C563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General Info</w:t>
            </w:r>
          </w:p>
        </w:tc>
        <w:tc>
          <w:tcPr>
            <w:tcW w:w="7137" w:type="dxa"/>
          </w:tcPr>
          <w:p w14:paraId="15306A6A" w14:textId="4199B450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view general information related to transaction from activity page and analyse the same using widget</w:t>
            </w:r>
          </w:p>
        </w:tc>
      </w:tr>
      <w:tr w:rsidR="00653A98" w14:paraId="2C8CD7CE" w14:textId="77777777" w:rsidTr="00653A98">
        <w:trPr>
          <w:trHeight w:val="311"/>
        </w:trPr>
        <w:tc>
          <w:tcPr>
            <w:tcW w:w="1523" w:type="dxa"/>
          </w:tcPr>
          <w:p w14:paraId="375BE5A4" w14:textId="285F00E6" w:rsidR="00653A98" w:rsidRPr="00653A98" w:rsidRDefault="00653A98" w:rsidP="00023085">
            <w:pPr>
              <w:rPr>
                <w:b/>
                <w:bCs/>
                <w:sz w:val="24"/>
                <w:szCs w:val="24"/>
              </w:rPr>
            </w:pPr>
            <w:r w:rsidRPr="00653A98">
              <w:rPr>
                <w:b/>
                <w:bCs/>
                <w:sz w:val="24"/>
                <w:szCs w:val="24"/>
              </w:rPr>
              <w:t>Alert History</w:t>
            </w:r>
          </w:p>
        </w:tc>
        <w:tc>
          <w:tcPr>
            <w:tcW w:w="7137" w:type="dxa"/>
          </w:tcPr>
          <w:p w14:paraId="5B859640" w14:textId="5DCA818B" w:rsidR="00653A98" w:rsidRDefault="00F124D0" w:rsidP="00023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check the transaction alerts etc. from Alert history option and analyse the same using widget</w:t>
            </w:r>
          </w:p>
        </w:tc>
      </w:tr>
      <w:bookmarkEnd w:id="10"/>
    </w:tbl>
    <w:p w14:paraId="16755604" w14:textId="35DCAB15" w:rsidR="002E32B2" w:rsidRDefault="002E32B2" w:rsidP="00267581">
      <w:pPr>
        <w:rPr>
          <w:rFonts w:cstheme="minorHAnsi"/>
          <w:bCs/>
          <w:sz w:val="24"/>
          <w:szCs w:val="24"/>
        </w:rPr>
      </w:pPr>
    </w:p>
    <w:p w14:paraId="6D9C2044" w14:textId="198EB02A" w:rsidR="00621C6A" w:rsidRDefault="00621C6A" w:rsidP="00267581">
      <w:pPr>
        <w:rPr>
          <w:rFonts w:cstheme="minorHAnsi"/>
          <w:bCs/>
          <w:sz w:val="24"/>
          <w:szCs w:val="24"/>
        </w:rPr>
      </w:pPr>
    </w:p>
    <w:p w14:paraId="1208FE9F" w14:textId="77777777" w:rsidR="00621C6A" w:rsidRDefault="00621C6A" w:rsidP="00267581">
      <w:pPr>
        <w:rPr>
          <w:rFonts w:cstheme="minorHAnsi"/>
          <w:bCs/>
          <w:sz w:val="24"/>
          <w:szCs w:val="24"/>
        </w:rPr>
      </w:pPr>
    </w:p>
    <w:p w14:paraId="3FA749D4" w14:textId="7109E332" w:rsidR="00E75789" w:rsidRPr="00541BD6" w:rsidRDefault="008170E1" w:rsidP="00E75789">
      <w:pPr>
        <w:ind w:firstLine="360"/>
      </w:pPr>
      <w:r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4</w:t>
      </w:r>
      <w:r w:rsidR="00E75789">
        <w:rPr>
          <w:rFonts w:eastAsiaTheme="majorEastAsia" w:cstheme="minorHAnsi"/>
          <w:b/>
          <w:bCs/>
          <w:color w:val="0D0D0D" w:themeColor="text1" w:themeTint="F2"/>
          <w:sz w:val="32"/>
          <w:szCs w:val="32"/>
        </w:rPr>
        <w:t>.2 Widgets</w:t>
      </w:r>
    </w:p>
    <w:p w14:paraId="0FC82ECC" w14:textId="2CFF75DE" w:rsidR="00E75789" w:rsidRPr="002E32B2" w:rsidRDefault="00E75789" w:rsidP="00E75789">
      <w:pPr>
        <w:rPr>
          <w:b/>
          <w:bCs/>
          <w:sz w:val="32"/>
          <w:szCs w:val="32"/>
        </w:rPr>
      </w:pPr>
      <w:r>
        <w:tab/>
      </w:r>
      <w:r w:rsidR="008170E1">
        <w:rPr>
          <w:b/>
          <w:bCs/>
          <w:sz w:val="32"/>
          <w:szCs w:val="32"/>
        </w:rPr>
        <w:t>3</w:t>
      </w:r>
      <w:r w:rsidRPr="002E32B2">
        <w:rPr>
          <w:b/>
          <w:bCs/>
          <w:sz w:val="32"/>
          <w:szCs w:val="32"/>
        </w:rPr>
        <w:t>.2.1 Purpose</w:t>
      </w:r>
    </w:p>
    <w:p w14:paraId="368B56FE" w14:textId="77777777" w:rsidR="00023085" w:rsidRDefault="00E75789" w:rsidP="00023085">
      <w:pPr>
        <w:ind w:left="141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Widgets will</w:t>
      </w:r>
      <w:r w:rsidR="00023085">
        <w:rPr>
          <w:rFonts w:cstheme="minorHAnsi"/>
          <w:bCs/>
          <w:sz w:val="24"/>
          <w:szCs w:val="24"/>
        </w:rPr>
        <w:t xml:space="preserve"> call the a</w:t>
      </w:r>
      <w:r w:rsidRPr="00386592">
        <w:rPr>
          <w:rFonts w:cstheme="minorHAnsi"/>
          <w:bCs/>
          <w:sz w:val="24"/>
          <w:szCs w:val="24"/>
        </w:rPr>
        <w:t>lready existing API</w:t>
      </w:r>
      <w:r w:rsidR="00023085">
        <w:rPr>
          <w:rFonts w:cstheme="minorHAnsi"/>
          <w:bCs/>
          <w:sz w:val="24"/>
          <w:szCs w:val="24"/>
        </w:rPr>
        <w:t xml:space="preserve"> that will fetch data </w:t>
      </w:r>
      <w:r w:rsidRPr="00386592">
        <w:rPr>
          <w:rFonts w:cstheme="minorHAnsi"/>
          <w:bCs/>
          <w:sz w:val="24"/>
          <w:szCs w:val="24"/>
        </w:rPr>
        <w:t>according to the customer id and populate the data as per widget format</w:t>
      </w:r>
      <w:r>
        <w:rPr>
          <w:rFonts w:cstheme="minorHAnsi"/>
          <w:bCs/>
          <w:sz w:val="24"/>
          <w:szCs w:val="24"/>
        </w:rPr>
        <w:t xml:space="preserve"> or graph. </w:t>
      </w:r>
    </w:p>
    <w:p w14:paraId="50AE3517" w14:textId="68DB781A" w:rsidR="00073C64" w:rsidRDefault="00E75789" w:rsidP="004615C7">
      <w:pPr>
        <w:ind w:left="1418"/>
        <w:rPr>
          <w:rFonts w:cstheme="minorHAnsi"/>
          <w:bCs/>
          <w:sz w:val="24"/>
          <w:szCs w:val="24"/>
        </w:rPr>
      </w:pPr>
      <w:r w:rsidRPr="00386592">
        <w:rPr>
          <w:rFonts w:cstheme="minorHAnsi"/>
          <w:bCs/>
          <w:sz w:val="24"/>
          <w:szCs w:val="24"/>
        </w:rPr>
        <w:t xml:space="preserve">Java </w:t>
      </w:r>
      <w:r w:rsidR="00023085">
        <w:rPr>
          <w:rFonts w:cstheme="minorHAnsi"/>
          <w:bCs/>
          <w:sz w:val="24"/>
          <w:szCs w:val="24"/>
        </w:rPr>
        <w:t>will</w:t>
      </w:r>
      <w:r w:rsidRPr="00386592">
        <w:rPr>
          <w:rFonts w:cstheme="minorHAnsi"/>
          <w:bCs/>
          <w:sz w:val="24"/>
          <w:szCs w:val="24"/>
        </w:rPr>
        <w:t xml:space="preserve"> be used to create API</w:t>
      </w:r>
      <w:r>
        <w:rPr>
          <w:rFonts w:cstheme="minorHAnsi"/>
          <w:bCs/>
          <w:sz w:val="24"/>
          <w:szCs w:val="24"/>
        </w:rPr>
        <w:t>s</w:t>
      </w:r>
      <w:r w:rsidRPr="00386592">
        <w:rPr>
          <w:rFonts w:cstheme="minorHAnsi"/>
          <w:bCs/>
          <w:sz w:val="24"/>
          <w:szCs w:val="24"/>
        </w:rPr>
        <w:t xml:space="preserve"> to </w:t>
      </w:r>
      <w:r>
        <w:rPr>
          <w:rFonts w:cstheme="minorHAnsi"/>
          <w:bCs/>
          <w:sz w:val="24"/>
          <w:szCs w:val="24"/>
        </w:rPr>
        <w:t>get the</w:t>
      </w:r>
      <w:r w:rsidRPr="00386592">
        <w:rPr>
          <w:rFonts w:cstheme="minorHAnsi"/>
          <w:bCs/>
          <w:sz w:val="24"/>
          <w:szCs w:val="24"/>
        </w:rPr>
        <w:t xml:space="preserve"> data from presentation layer</w:t>
      </w:r>
      <w:r>
        <w:rPr>
          <w:rFonts w:cstheme="minorHAnsi"/>
          <w:bCs/>
          <w:sz w:val="24"/>
          <w:szCs w:val="24"/>
        </w:rPr>
        <w:t xml:space="preserve">, which </w:t>
      </w:r>
      <w:r w:rsidR="00023085">
        <w:rPr>
          <w:rFonts w:cstheme="minorHAnsi"/>
          <w:bCs/>
          <w:sz w:val="24"/>
          <w:szCs w:val="24"/>
        </w:rPr>
        <w:t>will be</w:t>
      </w:r>
      <w:r>
        <w:rPr>
          <w:rFonts w:cstheme="minorHAnsi"/>
          <w:bCs/>
          <w:sz w:val="24"/>
          <w:szCs w:val="24"/>
        </w:rPr>
        <w:t xml:space="preserve"> </w:t>
      </w:r>
      <w:r w:rsidRPr="00386592">
        <w:rPr>
          <w:rFonts w:cstheme="minorHAnsi"/>
          <w:bCs/>
          <w:sz w:val="24"/>
          <w:szCs w:val="24"/>
        </w:rPr>
        <w:t>based on the various frequency or filters selected</w:t>
      </w:r>
      <w:r>
        <w:rPr>
          <w:rFonts w:cstheme="minorHAnsi"/>
          <w:bCs/>
          <w:sz w:val="24"/>
          <w:szCs w:val="24"/>
        </w:rPr>
        <w:t xml:space="preserve">. </w:t>
      </w:r>
      <w:r w:rsidRPr="00386592">
        <w:rPr>
          <w:rFonts w:cstheme="minorHAnsi"/>
          <w:bCs/>
          <w:sz w:val="24"/>
          <w:szCs w:val="24"/>
        </w:rPr>
        <w:t xml:space="preserve">Once widgets are created the page </w:t>
      </w:r>
      <w:r>
        <w:rPr>
          <w:rFonts w:cstheme="minorHAnsi"/>
          <w:bCs/>
          <w:sz w:val="24"/>
          <w:szCs w:val="24"/>
        </w:rPr>
        <w:t>will</w:t>
      </w:r>
      <w:r w:rsidRPr="00386592">
        <w:rPr>
          <w:rFonts w:cstheme="minorHAnsi"/>
          <w:bCs/>
          <w:sz w:val="24"/>
          <w:szCs w:val="24"/>
        </w:rPr>
        <w:t xml:space="preserve"> be saved as a template</w:t>
      </w:r>
    </w:p>
    <w:p w14:paraId="7B033055" w14:textId="77777777" w:rsidR="00621C6A" w:rsidRDefault="00621C6A" w:rsidP="00CB5172">
      <w:pPr>
        <w:rPr>
          <w:rFonts w:cstheme="minorHAnsi"/>
          <w:bCs/>
          <w:sz w:val="24"/>
          <w:szCs w:val="24"/>
        </w:rPr>
      </w:pPr>
    </w:p>
    <w:p w14:paraId="14D1CA47" w14:textId="0E234448" w:rsidR="006E113E" w:rsidRPr="002E32B2" w:rsidRDefault="00F316CF" w:rsidP="00CB5172">
      <w:pPr>
        <w:rPr>
          <w:b/>
          <w:bCs/>
          <w:sz w:val="32"/>
          <w:szCs w:val="32"/>
        </w:rPr>
      </w:pPr>
      <w:r w:rsidRPr="002E32B2">
        <w:rPr>
          <w:b/>
          <w:bCs/>
          <w:sz w:val="32"/>
          <w:szCs w:val="32"/>
        </w:rPr>
        <w:t xml:space="preserve">  </w:t>
      </w:r>
      <w:r w:rsidR="008170E1">
        <w:rPr>
          <w:b/>
          <w:bCs/>
          <w:sz w:val="32"/>
          <w:szCs w:val="32"/>
        </w:rPr>
        <w:t>4</w:t>
      </w:r>
      <w:r w:rsidRPr="002E32B2">
        <w:rPr>
          <w:b/>
          <w:bCs/>
          <w:sz w:val="32"/>
          <w:szCs w:val="32"/>
        </w:rPr>
        <w:t xml:space="preserve">.2.2 </w:t>
      </w:r>
      <w:r w:rsidR="00CB5172" w:rsidRPr="002E32B2">
        <w:rPr>
          <w:b/>
          <w:bCs/>
          <w:sz w:val="32"/>
          <w:szCs w:val="32"/>
        </w:rPr>
        <w:t>Data Models</w:t>
      </w:r>
      <w:r w:rsidRPr="002E32B2">
        <w:rPr>
          <w:b/>
          <w:bCs/>
          <w:sz w:val="32"/>
          <w:szCs w:val="32"/>
        </w:rPr>
        <w:t xml:space="preserve"> &amp; Description</w:t>
      </w:r>
    </w:p>
    <w:tbl>
      <w:tblPr>
        <w:tblStyle w:val="TableGrid"/>
        <w:tblW w:w="8660" w:type="dxa"/>
        <w:tblInd w:w="1086" w:type="dxa"/>
        <w:tblLook w:val="04A0" w:firstRow="1" w:lastRow="0" w:firstColumn="1" w:lastColumn="0" w:noHBand="0" w:noVBand="1"/>
      </w:tblPr>
      <w:tblGrid>
        <w:gridCol w:w="1560"/>
        <w:gridCol w:w="7100"/>
      </w:tblGrid>
      <w:tr w:rsidR="00884C58" w14:paraId="6C147D3A" w14:textId="77777777" w:rsidTr="00CB5172">
        <w:trPr>
          <w:trHeight w:val="326"/>
        </w:trPr>
        <w:tc>
          <w:tcPr>
            <w:tcW w:w="1560" w:type="dxa"/>
            <w:shd w:val="clear" w:color="auto" w:fill="4472C4" w:themeFill="accent5"/>
          </w:tcPr>
          <w:p w14:paraId="22C32680" w14:textId="5CAA3C0D" w:rsidR="00884C58" w:rsidRPr="00653A98" w:rsidRDefault="00F316CF" w:rsidP="000A1A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7100" w:type="dxa"/>
            <w:shd w:val="clear" w:color="auto" w:fill="4472C4" w:themeFill="accent5"/>
          </w:tcPr>
          <w:p w14:paraId="33A8C183" w14:textId="77777777" w:rsidR="00884C58" w:rsidRPr="00653A98" w:rsidRDefault="00884C58" w:rsidP="000A1A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84C58" w14:paraId="27214C04" w14:textId="77777777" w:rsidTr="00CB5172">
        <w:trPr>
          <w:trHeight w:val="311"/>
        </w:trPr>
        <w:tc>
          <w:tcPr>
            <w:tcW w:w="1560" w:type="dxa"/>
          </w:tcPr>
          <w:p w14:paraId="378AA341" w14:textId="77777777" w:rsidR="00884C58" w:rsidRDefault="00884C58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Transactional</w:t>
            </w:r>
          </w:p>
          <w:p w14:paraId="69151493" w14:textId="0DF81CC1" w:rsidR="00884C58" w:rsidRPr="00653A98" w:rsidRDefault="00884C58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  <w:r w:rsidR="00F316CF">
              <w:rPr>
                <w:b/>
                <w:bCs/>
                <w:sz w:val="24"/>
                <w:szCs w:val="24"/>
              </w:rPr>
              <w:t xml:space="preserve"> model</w:t>
            </w:r>
          </w:p>
        </w:tc>
        <w:tc>
          <w:tcPr>
            <w:tcW w:w="7100" w:type="dxa"/>
          </w:tcPr>
          <w:p w14:paraId="68C34B01" w14:textId="2CCBC667" w:rsidR="00884C58" w:rsidRDefault="00CB5172" w:rsidP="000A1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transactional data like credit and debit etc. would</w:t>
            </w:r>
            <w:r w:rsidR="000F16B5">
              <w:rPr>
                <w:sz w:val="24"/>
                <w:szCs w:val="24"/>
              </w:rPr>
              <w:t xml:space="preserve"> be available for analysis through widget after ETL process</w:t>
            </w:r>
          </w:p>
        </w:tc>
      </w:tr>
      <w:tr w:rsidR="00884C58" w14:paraId="4F09AA4A" w14:textId="77777777" w:rsidTr="00CB5172">
        <w:trPr>
          <w:trHeight w:val="326"/>
        </w:trPr>
        <w:tc>
          <w:tcPr>
            <w:tcW w:w="1560" w:type="dxa"/>
          </w:tcPr>
          <w:p w14:paraId="436E0973" w14:textId="68D6174E" w:rsidR="00884C58" w:rsidRPr="00653A98" w:rsidRDefault="00F316CF" w:rsidP="000A1A3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Processing model</w:t>
            </w:r>
          </w:p>
        </w:tc>
        <w:tc>
          <w:tcPr>
            <w:tcW w:w="7100" w:type="dxa"/>
          </w:tcPr>
          <w:p w14:paraId="6F6D4C01" w14:textId="0F6A3C83" w:rsidR="00884C58" w:rsidRDefault="000F16B5" w:rsidP="000A1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B5172">
              <w:rPr>
                <w:sz w:val="24"/>
                <w:szCs w:val="24"/>
              </w:rPr>
              <w:t xml:space="preserve">ata </w:t>
            </w:r>
            <w:r>
              <w:rPr>
                <w:sz w:val="24"/>
                <w:szCs w:val="24"/>
              </w:rPr>
              <w:t xml:space="preserve">stored </w:t>
            </w:r>
            <w:r w:rsidR="00922BAB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Data mart will</w:t>
            </w:r>
            <w:r w:rsidR="00CB5172">
              <w:rPr>
                <w:sz w:val="24"/>
                <w:szCs w:val="24"/>
              </w:rPr>
              <w:t xml:space="preserve"> be processed through ETL </w:t>
            </w:r>
            <w:r w:rsidR="00922BAB">
              <w:rPr>
                <w:sz w:val="24"/>
                <w:szCs w:val="24"/>
              </w:rPr>
              <w:t>and available for analysis through widget</w:t>
            </w:r>
          </w:p>
        </w:tc>
      </w:tr>
    </w:tbl>
    <w:p w14:paraId="0ED0558B" w14:textId="77777777" w:rsidR="00621C6A" w:rsidRDefault="00621C6A" w:rsidP="00922BAB">
      <w:pPr>
        <w:rPr>
          <w:b/>
          <w:sz w:val="20"/>
          <w:szCs w:val="24"/>
        </w:rPr>
      </w:pPr>
    </w:p>
    <w:p w14:paraId="3FFAABD1" w14:textId="77777777" w:rsidR="00621C6A" w:rsidRDefault="00621C6A" w:rsidP="00922BAB">
      <w:pPr>
        <w:rPr>
          <w:b/>
          <w:sz w:val="20"/>
          <w:szCs w:val="24"/>
        </w:rPr>
      </w:pPr>
    </w:p>
    <w:p w14:paraId="51CFA091" w14:textId="39BA6D2A" w:rsidR="00F350C4" w:rsidRPr="002E32B2" w:rsidRDefault="00922BAB" w:rsidP="00922BAB">
      <w:pPr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</w:t>
      </w:r>
      <w:r w:rsidR="008170E1"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5</w:t>
      </w:r>
      <w:r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.</w:t>
      </w:r>
      <w:r w:rsidRPr="008A790A">
        <w:rPr>
          <w:rFonts w:cstheme="minorHAnsi"/>
          <w:b/>
          <w:sz w:val="36"/>
          <w:szCs w:val="36"/>
        </w:rPr>
        <w:t xml:space="preserve"> </w:t>
      </w:r>
      <w:r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ETL</w:t>
      </w:r>
    </w:p>
    <w:p w14:paraId="69B8C8B6" w14:textId="7E1CD88C" w:rsidR="00621C6A" w:rsidRPr="00621C6A" w:rsidRDefault="00FC5DAA" w:rsidP="00621C6A">
      <w:pPr>
        <w:ind w:left="567"/>
        <w:rPr>
          <w:rFonts w:cstheme="minorHAnsi"/>
          <w:bCs/>
          <w:sz w:val="24"/>
          <w:szCs w:val="24"/>
        </w:rPr>
      </w:pPr>
      <w:r w:rsidRPr="00FC5DAA">
        <w:rPr>
          <w:rFonts w:cstheme="minorHAnsi"/>
          <w:bCs/>
          <w:sz w:val="24"/>
          <w:szCs w:val="24"/>
        </w:rPr>
        <w:t>ETLs will read data from staging and apply transformation and derivation on the data</w:t>
      </w:r>
      <w:r>
        <w:rPr>
          <w:rFonts w:cstheme="minorHAnsi"/>
          <w:bCs/>
          <w:sz w:val="24"/>
          <w:szCs w:val="24"/>
        </w:rPr>
        <w:t xml:space="preserve"> and load into</w:t>
      </w:r>
      <w:r w:rsidR="00922BAB">
        <w:rPr>
          <w:rFonts w:cstheme="minorHAnsi"/>
          <w:bCs/>
          <w:sz w:val="24"/>
          <w:szCs w:val="24"/>
        </w:rPr>
        <w:t xml:space="preserve"> Presentation Layer.</w:t>
      </w:r>
      <w:r w:rsidR="0063578D">
        <w:rPr>
          <w:rFonts w:cstheme="minorHAnsi"/>
          <w:bCs/>
          <w:sz w:val="24"/>
          <w:szCs w:val="24"/>
        </w:rPr>
        <w:t xml:space="preserve"> </w:t>
      </w:r>
      <w:r w:rsidR="0063578D" w:rsidRPr="0063578D">
        <w:rPr>
          <w:rFonts w:cstheme="minorHAnsi"/>
          <w:bCs/>
          <w:sz w:val="24"/>
          <w:szCs w:val="24"/>
          <w:lang w:val="en-GB"/>
        </w:rPr>
        <w:t>Pyspark or SQL ETLs both can be used but Pyspark gives the advantage of connecting with different databases and libraries to transform da</w:t>
      </w:r>
      <w:r w:rsidR="00621C6A">
        <w:rPr>
          <w:rFonts w:cstheme="minorHAnsi"/>
          <w:bCs/>
          <w:sz w:val="24"/>
          <w:szCs w:val="24"/>
          <w:lang w:val="en-GB"/>
        </w:rPr>
        <w:t>ta.</w:t>
      </w:r>
    </w:p>
    <w:p w14:paraId="7F9AB62F" w14:textId="77777777" w:rsidR="00621C6A" w:rsidRDefault="00621C6A" w:rsidP="009E77DB">
      <w:pPr>
        <w:rPr>
          <w:sz w:val="24"/>
          <w:szCs w:val="32"/>
        </w:rPr>
      </w:pPr>
    </w:p>
    <w:p w14:paraId="31BE7705" w14:textId="27195BC5" w:rsidR="00244C90" w:rsidRPr="00244C90" w:rsidRDefault="002E32B2" w:rsidP="00244C9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3578D" w:rsidRPr="002E32B2">
        <w:rPr>
          <w:b/>
          <w:sz w:val="32"/>
          <w:szCs w:val="32"/>
        </w:rPr>
        <w:t xml:space="preserve"> </w:t>
      </w:r>
      <w:r w:rsidR="00DC789B" w:rsidRPr="002E32B2">
        <w:rPr>
          <w:b/>
          <w:sz w:val="32"/>
          <w:szCs w:val="32"/>
        </w:rPr>
        <w:t xml:space="preserve"> </w:t>
      </w:r>
      <w:r w:rsidR="008170E1">
        <w:rPr>
          <w:b/>
          <w:sz w:val="32"/>
          <w:szCs w:val="32"/>
        </w:rPr>
        <w:t>5</w:t>
      </w:r>
      <w:r w:rsidR="0063578D" w:rsidRPr="002E32B2">
        <w:rPr>
          <w:b/>
          <w:sz w:val="32"/>
          <w:szCs w:val="32"/>
        </w:rPr>
        <w:t xml:space="preserve">.1 </w:t>
      </w:r>
      <w:r w:rsidR="00DC789B" w:rsidRPr="002E32B2">
        <w:rPr>
          <w:b/>
          <w:sz w:val="32"/>
          <w:szCs w:val="32"/>
        </w:rPr>
        <w:t>ETL process flo</w:t>
      </w:r>
      <w:r w:rsidR="00244C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622085" wp14:editId="11177B76">
                <wp:simplePos x="0" y="0"/>
                <wp:positionH relativeFrom="column">
                  <wp:posOffset>641985</wp:posOffset>
                </wp:positionH>
                <wp:positionV relativeFrom="paragraph">
                  <wp:posOffset>1188629</wp:posOffset>
                </wp:positionV>
                <wp:extent cx="0" cy="566057"/>
                <wp:effectExtent l="76200" t="0" r="571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057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513F" id="Straight Arrow Connector 23" o:spid="_x0000_s1026" type="#_x0000_t32" style="position:absolute;margin-left:50.55pt;margin-top:93.6pt;width:0;height:44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 w:rsidR="00244C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342886" wp14:editId="7B888AEA">
                <wp:simplePos x="0" y="0"/>
                <wp:positionH relativeFrom="column">
                  <wp:posOffset>4756241</wp:posOffset>
                </wp:positionH>
                <wp:positionV relativeFrom="paragraph">
                  <wp:posOffset>555897</wp:posOffset>
                </wp:positionV>
                <wp:extent cx="1371600" cy="620486"/>
                <wp:effectExtent l="0" t="0" r="19050" b="273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486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48970" w14:textId="77777777" w:rsidR="00244C90" w:rsidRPr="006B09E5" w:rsidRDefault="00244C90" w:rsidP="00244C9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Postgress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2886" id="Rectangle: Rounded Corners 26" o:spid="_x0000_s1049" style="position:absolute;margin-left:374.5pt;margin-top:43.75pt;width:108pt;height:48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" filled="f" strokecolor="#2e74b5 [2404]" strokeweight=".25pt">
                <v:stroke joinstyle="miter"/>
                <v:textbox>
                  <w:txbxContent>
                    <w:p w14:paraId="47548970" w14:textId="77777777" w:rsidR="00244C90" w:rsidRPr="006B09E5" w:rsidRDefault="00244C90" w:rsidP="00244C9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Postgress</w:t>
                      </w:r>
                    </w:p>
                  </w:txbxContent>
                </v:textbox>
              </v:roundrect>
            </w:pict>
          </mc:Fallback>
        </mc:AlternateContent>
      </w:r>
      <w:r w:rsidR="00244C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BC84FC" wp14:editId="7A30D0AB">
                <wp:simplePos x="0" y="0"/>
                <wp:positionH relativeFrom="margin">
                  <wp:align>center</wp:align>
                </wp:positionH>
                <wp:positionV relativeFrom="paragraph">
                  <wp:posOffset>557076</wp:posOffset>
                </wp:positionV>
                <wp:extent cx="1371600" cy="620486"/>
                <wp:effectExtent l="0" t="0" r="19050" b="2730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486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96EDF" w14:textId="77777777" w:rsidR="00244C90" w:rsidRPr="005640B8" w:rsidRDefault="00244C90" w:rsidP="00244C9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C84FC" id="Rectangle: Rounded Corners 27" o:spid="_x0000_s1050" style="position:absolute;margin-left:0;margin-top:43.85pt;width:108pt;height:48.8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" filled="f" strokecolor="#2e74b5 [2404]" strokeweight=".25pt">
                <v:stroke joinstyle="miter"/>
                <v:textbox>
                  <w:txbxContent>
                    <w:p w14:paraId="11296EDF" w14:textId="77777777" w:rsidR="00244C90" w:rsidRPr="005640B8" w:rsidRDefault="00244C90" w:rsidP="00244C9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Oracle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C90">
        <w:rPr>
          <w:b/>
          <w:sz w:val="32"/>
          <w:szCs w:val="32"/>
        </w:rPr>
        <w:t>w</w:t>
      </w:r>
    </w:p>
    <w:p w14:paraId="72E8D7A6" w14:textId="0E95CA2F" w:rsidR="00244C90" w:rsidRPr="009261C5" w:rsidRDefault="00DD453B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FCBEA46" wp14:editId="56260FA3">
                <wp:simplePos x="0" y="0"/>
                <wp:positionH relativeFrom="margin">
                  <wp:posOffset>-51011</wp:posOffset>
                </wp:positionH>
                <wp:positionV relativeFrom="paragraph">
                  <wp:posOffset>190923</wp:posOffset>
                </wp:positionV>
                <wp:extent cx="1371600" cy="620395"/>
                <wp:effectExtent l="0" t="0" r="19050" b="2730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39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9FDC1" w14:textId="237A3622" w:rsidR="00DD453B" w:rsidRPr="005640B8" w:rsidRDefault="00DD453B" w:rsidP="00DD453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MY SQL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BEA46" id="Rectangle: Rounded Corners 107" o:spid="_x0000_s1051" style="position:absolute;margin-left:-4pt;margin-top:15.05pt;width:108pt;height:48.8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" filled="f" strokecolor="#2e74b5 [2404]" strokeweight=".25pt">
                <v:stroke joinstyle="miter"/>
                <v:textbox>
                  <w:txbxContent>
                    <w:p w14:paraId="5819FDC1" w14:textId="237A3622" w:rsidR="00DD453B" w:rsidRPr="005640B8" w:rsidRDefault="00DD453B" w:rsidP="00DD453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MY SQL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A5FD87" w14:textId="20A706AF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C188F" w14:textId="12E25D06" w:rsidR="00244C90" w:rsidRPr="009261C5" w:rsidRDefault="00734CE4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6F0CD9" wp14:editId="2C7002B8">
                <wp:simplePos x="0" y="0"/>
                <wp:positionH relativeFrom="column">
                  <wp:posOffset>5456555</wp:posOffset>
                </wp:positionH>
                <wp:positionV relativeFrom="paragraph">
                  <wp:posOffset>239395</wp:posOffset>
                </wp:positionV>
                <wp:extent cx="0" cy="565785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7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3BCE" id="Straight Arrow Connector 21" o:spid="_x0000_s1026" type="#_x0000_t32" style="position:absolute;margin-left:429.65pt;margin-top:18.85pt;width:0;height:44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" strokecolor="#2e74b5 [2404]" strokeweight=".25pt">
                <v:stroke endarrow="block" joinstyle="miter"/>
              </v:shape>
            </w:pict>
          </mc:Fallback>
        </mc:AlternateContent>
      </w:r>
      <w:r w:rsidR="00E946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49E7B6" wp14:editId="215C0470">
                <wp:simplePos x="0" y="0"/>
                <wp:positionH relativeFrom="column">
                  <wp:posOffset>3101975</wp:posOffset>
                </wp:positionH>
                <wp:positionV relativeFrom="paragraph">
                  <wp:posOffset>229235</wp:posOffset>
                </wp:positionV>
                <wp:extent cx="0" cy="1175385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538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B6BFE" id="Straight Arrow Connector 22" o:spid="_x0000_s1026" type="#_x0000_t32" style="position:absolute;margin-left:244.25pt;margin-top:18.05pt;width:0;height:92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" strokecolor="#2e74b5 [2404]" strokeweight=".25pt">
                <v:stroke endarrow="block" joinstyle="miter"/>
              </v:shape>
            </w:pict>
          </mc:Fallback>
        </mc:AlternateContent>
      </w:r>
    </w:p>
    <w:p w14:paraId="2546EABC" w14:textId="77777777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7FE66" w14:textId="661BD029" w:rsidR="00244C90" w:rsidRDefault="00E946AC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8518AB" wp14:editId="04AD2FA5">
                <wp:simplePos x="0" y="0"/>
                <wp:positionH relativeFrom="column">
                  <wp:posOffset>635000</wp:posOffset>
                </wp:positionH>
                <wp:positionV relativeFrom="paragraph">
                  <wp:posOffset>219710</wp:posOffset>
                </wp:positionV>
                <wp:extent cx="48387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AFAC" id="Straight Connector 24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17.3pt" to="43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" strokecolor="#2e74b5 [2404]" strokeweight=".25pt">
                <v:stroke joinstyle="miter"/>
              </v:line>
            </w:pict>
          </mc:Fallback>
        </mc:AlternateContent>
      </w:r>
    </w:p>
    <w:p w14:paraId="43D74933" w14:textId="75EE3C03" w:rsidR="00244C90" w:rsidRDefault="00244C90" w:rsidP="00244C90">
      <w:pPr>
        <w:tabs>
          <w:tab w:val="left" w:pos="840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Extract</w:t>
      </w:r>
      <w:r w:rsidR="000D31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 data from different sources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5200192" w14:textId="7CB6DEFF" w:rsidR="00244C90" w:rsidRPr="009261C5" w:rsidRDefault="00E946AC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864F5F5" wp14:editId="1C0625AB">
                <wp:simplePos x="0" y="0"/>
                <wp:positionH relativeFrom="margin">
                  <wp:posOffset>2399030</wp:posOffset>
                </wp:positionH>
                <wp:positionV relativeFrom="paragraph">
                  <wp:posOffset>248708</wp:posOffset>
                </wp:positionV>
                <wp:extent cx="1371600" cy="620395"/>
                <wp:effectExtent l="0" t="0" r="19050" b="2730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39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AAFE5" w14:textId="47E0B20F" w:rsidR="00E946AC" w:rsidRPr="005640B8" w:rsidRDefault="00E946AC" w:rsidP="00E94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Staging Area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4F5F5" id="Rectangle: Rounded Corners 100" o:spid="_x0000_s1052" style="position:absolute;margin-left:188.9pt;margin-top:19.6pt;width:108pt;height:48.8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" filled="f" strokecolor="#2e74b5 [2404]" strokeweight=".25pt">
                <v:stroke joinstyle="miter"/>
                <v:textbox>
                  <w:txbxContent>
                    <w:p w14:paraId="72FAAFE5" w14:textId="47E0B20F" w:rsidR="00E946AC" w:rsidRPr="005640B8" w:rsidRDefault="00E946AC" w:rsidP="00E94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Staging Area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C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</w:t>
      </w:r>
    </w:p>
    <w:p w14:paraId="27E901ED" w14:textId="1993A4FC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BAA4E" w14:textId="3CB18101" w:rsidR="00244C90" w:rsidRPr="009261C5" w:rsidRDefault="00E946AC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875A76F" wp14:editId="4D2CDF4C">
                <wp:simplePos x="0" y="0"/>
                <wp:positionH relativeFrom="column">
                  <wp:posOffset>3101975</wp:posOffset>
                </wp:positionH>
                <wp:positionV relativeFrom="paragraph">
                  <wp:posOffset>290195</wp:posOffset>
                </wp:positionV>
                <wp:extent cx="0" cy="881380"/>
                <wp:effectExtent l="7620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B688" id="Straight Arrow Connector 20" o:spid="_x0000_s1026" type="#_x0000_t32" style="position:absolute;margin-left:244.25pt;margin-top:22.85pt;width:0;height:69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" strokecolor="#2e74b5 [2404]" strokeweight=".25pt">
                <v:stroke endarrow="block" joinstyle="miter"/>
              </v:shape>
            </w:pict>
          </mc:Fallback>
        </mc:AlternateContent>
      </w:r>
    </w:p>
    <w:p w14:paraId="41C13792" w14:textId="228F7CC2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DAF96" w14:textId="2E99FF84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5D545" w14:textId="78598A33" w:rsidR="00244C90" w:rsidRPr="009261C5" w:rsidRDefault="00244C90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Load the extracted data</w:t>
      </w:r>
    </w:p>
    <w:p w14:paraId="7C93B8B7" w14:textId="75B1D3E6" w:rsidR="00244C90" w:rsidRPr="009261C5" w:rsidRDefault="00DD453B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E0C1532" wp14:editId="6910CF1A">
                <wp:simplePos x="0" y="0"/>
                <wp:positionH relativeFrom="margin">
                  <wp:posOffset>2420620</wp:posOffset>
                </wp:positionH>
                <wp:positionV relativeFrom="paragraph">
                  <wp:posOffset>4868</wp:posOffset>
                </wp:positionV>
                <wp:extent cx="1371600" cy="620395"/>
                <wp:effectExtent l="0" t="0" r="19050" b="27305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39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643E5" w14:textId="0B0D3603" w:rsidR="00DD453B" w:rsidRPr="005640B8" w:rsidRDefault="00DD453B" w:rsidP="00DD453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Data         Presentation Layer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C1532" id="Rectangle: Rounded Corners 103" o:spid="_x0000_s1053" style="position:absolute;margin-left:190.6pt;margin-top:.4pt;width:108pt;height:48.8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" filled="f" strokecolor="#2e74b5 [2404]" strokeweight=".25pt">
                <v:stroke joinstyle="miter"/>
                <v:textbox>
                  <w:txbxContent>
                    <w:p w14:paraId="618643E5" w14:textId="0B0D3603" w:rsidR="00DD453B" w:rsidRPr="005640B8" w:rsidRDefault="00DD453B" w:rsidP="00DD453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Data         Presentation Layer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F545ED" w14:textId="77777777" w:rsidR="00DD453B" w:rsidRDefault="00DD453B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FF8757" w14:textId="248CBB2C" w:rsidR="00244C90" w:rsidRPr="009261C5" w:rsidRDefault="00DD453B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A708A1" wp14:editId="3D23544B">
                <wp:simplePos x="0" y="0"/>
                <wp:positionH relativeFrom="margin">
                  <wp:posOffset>3103880</wp:posOffset>
                </wp:positionH>
                <wp:positionV relativeFrom="paragraph">
                  <wp:posOffset>46567</wp:posOffset>
                </wp:positionV>
                <wp:extent cx="0" cy="881380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3F775" id="Straight Arrow Connector 19" o:spid="_x0000_s1026" type="#_x0000_t32" style="position:absolute;margin-left:244.4pt;margin-top:3.65pt;width:0;height:69.4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</w:p>
    <w:p w14:paraId="1E26F8B0" w14:textId="77777777" w:rsidR="00DD453B" w:rsidRDefault="00DD453B" w:rsidP="00DD45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Transform (presumably important data)</w:t>
      </w:r>
    </w:p>
    <w:p w14:paraId="4BF7E7ED" w14:textId="79817F13" w:rsidR="00244C90" w:rsidRPr="009261C5" w:rsidRDefault="00DD453B" w:rsidP="00DD453B">
      <w:pPr>
        <w:tabs>
          <w:tab w:val="left" w:pos="632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for analysis</w:t>
      </w:r>
    </w:p>
    <w:p w14:paraId="00894857" w14:textId="036D0126" w:rsidR="00244C90" w:rsidRDefault="00DD453B" w:rsidP="00244C9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BE18AFB" wp14:editId="13AA3D4B">
                <wp:simplePos x="0" y="0"/>
                <wp:positionH relativeFrom="margin">
                  <wp:posOffset>2420620</wp:posOffset>
                </wp:positionH>
                <wp:positionV relativeFrom="paragraph">
                  <wp:posOffset>58208</wp:posOffset>
                </wp:positionV>
                <wp:extent cx="1371600" cy="620395"/>
                <wp:effectExtent l="0" t="0" r="19050" b="27305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039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72A5" w14:textId="5A36B261" w:rsidR="00DD453B" w:rsidRPr="005640B8" w:rsidRDefault="00DD453B" w:rsidP="00DD453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PySpark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18AFB" id="Rectangle: Rounded Corners 105" o:spid="_x0000_s1054" style="position:absolute;margin-left:190.6pt;margin-top:4.6pt;width:108pt;height:48.8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" filled="f" strokecolor="#2e74b5 [2404]" strokeweight=".25pt">
                <v:stroke joinstyle="miter"/>
                <v:textbox>
                  <w:txbxContent>
                    <w:p w14:paraId="5D6A72A5" w14:textId="5A36B261" w:rsidR="00DD453B" w:rsidRPr="005640B8" w:rsidRDefault="00DD453B" w:rsidP="00DD453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PySpark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54B230" w14:textId="43A3F14D" w:rsidR="00244C90" w:rsidRDefault="00244C90" w:rsidP="00DD45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</w:t>
      </w:r>
    </w:p>
    <w:p w14:paraId="31E07C46" w14:textId="7F66280C" w:rsidR="00E946AC" w:rsidRDefault="00244C90" w:rsidP="00E946AC">
      <w:pPr>
        <w:tabs>
          <w:tab w:val="left" w:pos="632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</w:p>
    <w:p w14:paraId="4C4B995B" w14:textId="56450BBF" w:rsidR="004F4E70" w:rsidRPr="00E946AC" w:rsidRDefault="00244C90" w:rsidP="00E946AC">
      <w:pPr>
        <w:tabs>
          <w:tab w:val="left" w:pos="6326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E946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170E1"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6</w:t>
      </w:r>
      <w:r w:rsidR="004F4E70" w:rsidRPr="008A790A"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.</w:t>
      </w:r>
      <w:r w:rsidR="004F4E70" w:rsidRPr="008A790A">
        <w:rPr>
          <w:rFonts w:cstheme="minorHAnsi"/>
          <w:b/>
          <w:sz w:val="36"/>
          <w:szCs w:val="36"/>
        </w:rPr>
        <w:t xml:space="preserve"> </w:t>
      </w:r>
      <w:r w:rsidR="004F4E70"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 xml:space="preserve">Technical </w:t>
      </w:r>
      <w:r w:rsidR="00884C58"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  <w:t>specifications</w:t>
      </w:r>
    </w:p>
    <w:p w14:paraId="61137FA5" w14:textId="77777777" w:rsidR="00190037" w:rsidRDefault="00190037" w:rsidP="004F4E70">
      <w:pPr>
        <w:rPr>
          <w:rFonts w:eastAsiaTheme="majorEastAsia" w:cstheme="minorHAnsi"/>
          <w:b/>
          <w:bCs/>
          <w:color w:val="2E74B5" w:themeColor="accent1" w:themeShade="BF"/>
          <w:sz w:val="36"/>
          <w:szCs w:val="36"/>
        </w:rPr>
      </w:pPr>
    </w:p>
    <w:p w14:paraId="1F8929CA" w14:textId="77777777" w:rsidR="00190037" w:rsidRPr="00190037" w:rsidRDefault="00190037">
      <w:pPr>
        <w:numPr>
          <w:ilvl w:val="0"/>
          <w:numId w:val="2"/>
        </w:numPr>
        <w:rPr>
          <w:sz w:val="24"/>
          <w:szCs w:val="32"/>
        </w:rPr>
      </w:pPr>
      <w:r w:rsidRPr="00190037">
        <w:rPr>
          <w:b/>
          <w:bCs/>
          <w:sz w:val="24"/>
          <w:szCs w:val="32"/>
          <w:lang w:val="en-GB"/>
        </w:rPr>
        <w:t>For ETLs</w:t>
      </w:r>
    </w:p>
    <w:p w14:paraId="6C14F6CF" w14:textId="77777777" w:rsidR="00190037" w:rsidRPr="00190037" w:rsidRDefault="00190037">
      <w:pPr>
        <w:numPr>
          <w:ilvl w:val="0"/>
          <w:numId w:val="3"/>
        </w:numPr>
        <w:rPr>
          <w:sz w:val="24"/>
          <w:szCs w:val="32"/>
        </w:rPr>
      </w:pPr>
      <w:r w:rsidRPr="00190037">
        <w:rPr>
          <w:sz w:val="24"/>
          <w:szCs w:val="32"/>
          <w:lang w:val="en-GB"/>
        </w:rPr>
        <w:t xml:space="preserve">Pyspark or SQL ETLs both can be used but Pyspark gives the advantage of connecting with different databases and libraries to transform data </w:t>
      </w:r>
    </w:p>
    <w:p w14:paraId="7B4D4786" w14:textId="5D23787B" w:rsidR="00190037" w:rsidRPr="00634B30" w:rsidRDefault="0019003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634B30">
        <w:rPr>
          <w:b/>
          <w:bCs/>
          <w:sz w:val="24"/>
          <w:szCs w:val="32"/>
          <w:lang w:val="en-GB"/>
        </w:rPr>
        <w:t>Database</w:t>
      </w:r>
    </w:p>
    <w:p w14:paraId="5EBDE846" w14:textId="77777777" w:rsidR="00190037" w:rsidRPr="00190037" w:rsidRDefault="00190037">
      <w:pPr>
        <w:numPr>
          <w:ilvl w:val="0"/>
          <w:numId w:val="4"/>
        </w:numPr>
        <w:rPr>
          <w:sz w:val="24"/>
          <w:szCs w:val="32"/>
        </w:rPr>
      </w:pPr>
      <w:r w:rsidRPr="00190037">
        <w:rPr>
          <w:sz w:val="24"/>
          <w:szCs w:val="32"/>
          <w:lang w:val="en-GB"/>
        </w:rPr>
        <w:t>Application database can be MS SQL or postgres</w:t>
      </w:r>
    </w:p>
    <w:p w14:paraId="3684A45D" w14:textId="77777777" w:rsidR="00190037" w:rsidRPr="00190037" w:rsidRDefault="00190037">
      <w:pPr>
        <w:numPr>
          <w:ilvl w:val="0"/>
          <w:numId w:val="5"/>
        </w:numPr>
        <w:rPr>
          <w:sz w:val="24"/>
          <w:szCs w:val="32"/>
        </w:rPr>
      </w:pPr>
      <w:r w:rsidRPr="00190037">
        <w:rPr>
          <w:b/>
          <w:bCs/>
          <w:sz w:val="24"/>
          <w:szCs w:val="32"/>
          <w:lang w:val="en-GB"/>
        </w:rPr>
        <w:t>Frontend</w:t>
      </w:r>
    </w:p>
    <w:p w14:paraId="19A262F2" w14:textId="77777777" w:rsidR="00190037" w:rsidRPr="00190037" w:rsidRDefault="00190037">
      <w:pPr>
        <w:numPr>
          <w:ilvl w:val="0"/>
          <w:numId w:val="6"/>
        </w:numPr>
        <w:rPr>
          <w:sz w:val="24"/>
          <w:szCs w:val="32"/>
        </w:rPr>
      </w:pPr>
      <w:r w:rsidRPr="00190037">
        <w:rPr>
          <w:sz w:val="24"/>
          <w:szCs w:val="32"/>
          <w:lang w:val="en-GB"/>
        </w:rPr>
        <w:t>R&amp;D is ongoing on how we can render the charts and graphs on UI</w:t>
      </w:r>
    </w:p>
    <w:p w14:paraId="05BAAB9E" w14:textId="77777777" w:rsidR="00190037" w:rsidRPr="00190037" w:rsidRDefault="00190037">
      <w:pPr>
        <w:numPr>
          <w:ilvl w:val="0"/>
          <w:numId w:val="7"/>
        </w:numPr>
        <w:rPr>
          <w:sz w:val="24"/>
          <w:szCs w:val="32"/>
        </w:rPr>
      </w:pPr>
      <w:r w:rsidRPr="00190037">
        <w:rPr>
          <w:b/>
          <w:bCs/>
          <w:sz w:val="24"/>
          <w:szCs w:val="32"/>
          <w:lang w:val="en-GB"/>
        </w:rPr>
        <w:t>Backend</w:t>
      </w:r>
    </w:p>
    <w:p w14:paraId="65568DBC" w14:textId="10671BD2" w:rsidR="00190037" w:rsidRPr="000E2DEA" w:rsidRDefault="00190037">
      <w:pPr>
        <w:numPr>
          <w:ilvl w:val="0"/>
          <w:numId w:val="8"/>
        </w:numPr>
        <w:rPr>
          <w:sz w:val="24"/>
          <w:szCs w:val="32"/>
        </w:rPr>
      </w:pPr>
      <w:r w:rsidRPr="00190037">
        <w:rPr>
          <w:sz w:val="24"/>
          <w:szCs w:val="32"/>
          <w:lang w:val="en-GB"/>
        </w:rPr>
        <w:t xml:space="preserve">Java can be used to create </w:t>
      </w:r>
      <w:proofErr w:type="gramStart"/>
      <w:r w:rsidRPr="00190037">
        <w:rPr>
          <w:sz w:val="24"/>
          <w:szCs w:val="32"/>
          <w:lang w:val="en-GB"/>
        </w:rPr>
        <w:t>API’s</w:t>
      </w:r>
      <w:proofErr w:type="gramEnd"/>
      <w:r w:rsidRPr="00190037">
        <w:rPr>
          <w:sz w:val="24"/>
          <w:szCs w:val="32"/>
          <w:lang w:val="en-GB"/>
        </w:rPr>
        <w:t xml:space="preserve"> to fetch data from presentation layer based on the various frequency or filters selected</w:t>
      </w:r>
    </w:p>
    <w:p w14:paraId="5EA2FEE2" w14:textId="77E1CC34" w:rsidR="00F55CCA" w:rsidRDefault="00F55CCA" w:rsidP="000E2DEA">
      <w:pPr>
        <w:ind w:left="360"/>
        <w:rPr>
          <w:sz w:val="24"/>
          <w:szCs w:val="32"/>
        </w:rPr>
      </w:pPr>
    </w:p>
    <w:p w14:paraId="0442477A" w14:textId="7B21C871" w:rsidR="009B0021" w:rsidRDefault="00F55CCA" w:rsidP="009B0021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579AA3F4" w14:textId="6FE3DAB3" w:rsidR="00FD2034" w:rsidRDefault="00FD2034" w:rsidP="009B0021">
      <w:pPr>
        <w:rPr>
          <w:sz w:val="24"/>
          <w:szCs w:val="32"/>
        </w:rPr>
      </w:pPr>
    </w:p>
    <w:p w14:paraId="1349F32D" w14:textId="1702B96D" w:rsidR="002D5E21" w:rsidRDefault="002D5E21" w:rsidP="009B0021">
      <w:pPr>
        <w:rPr>
          <w:sz w:val="24"/>
          <w:szCs w:val="32"/>
        </w:rPr>
      </w:pPr>
    </w:p>
    <w:p w14:paraId="39053E21" w14:textId="108675F3" w:rsidR="00A67F61" w:rsidRDefault="00D419F0" w:rsidP="00A67F61">
      <w:pPr>
        <w:tabs>
          <w:tab w:val="left" w:pos="71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="000528B8">
        <w:rPr>
          <w:b/>
          <w:bCs/>
          <w:sz w:val="32"/>
          <w:szCs w:val="32"/>
        </w:rPr>
        <w:t>Workflow:</w:t>
      </w:r>
    </w:p>
    <w:p w14:paraId="329684EE" w14:textId="53767959" w:rsidR="006118DB" w:rsidRDefault="006118DB" w:rsidP="00A67F61">
      <w:pPr>
        <w:tabs>
          <w:tab w:val="left" w:pos="7110"/>
        </w:tabs>
        <w:rPr>
          <w:b/>
          <w:bCs/>
          <w:sz w:val="32"/>
          <w:szCs w:val="32"/>
        </w:rPr>
      </w:pPr>
    </w:p>
    <w:p w14:paraId="6CC20146" w14:textId="69B7D65C" w:rsidR="006118DB" w:rsidRDefault="006118DB" w:rsidP="00A67F61">
      <w:pPr>
        <w:tabs>
          <w:tab w:val="left" w:pos="7110"/>
        </w:tabs>
        <w:rPr>
          <w:b/>
          <w:bCs/>
          <w:sz w:val="32"/>
          <w:szCs w:val="32"/>
        </w:rPr>
      </w:pPr>
    </w:p>
    <w:p w14:paraId="4CA7720B" w14:textId="7AE4FFA7" w:rsidR="006118DB" w:rsidRDefault="00674178" w:rsidP="006118DB">
      <w:pPr>
        <w:tabs>
          <w:tab w:val="left" w:pos="3620"/>
        </w:tabs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3DC82E2" wp14:editId="337EEE66">
                <wp:simplePos x="0" y="0"/>
                <wp:positionH relativeFrom="margin">
                  <wp:posOffset>3053715</wp:posOffset>
                </wp:positionH>
                <wp:positionV relativeFrom="paragraph">
                  <wp:posOffset>313055</wp:posOffset>
                </wp:positionV>
                <wp:extent cx="4641" cy="1452880"/>
                <wp:effectExtent l="76200" t="38100" r="71755" b="1397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" cy="14528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682D" id="Straight Arrow Connector 126" o:spid="_x0000_s1026" type="#_x0000_t32" style="position:absolute;margin-left:240.45pt;margin-top:24.65pt;width:.35pt;height:114.4pt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6118DB">
        <w:rPr>
          <w:b/>
          <w:bCs/>
          <w:sz w:val="32"/>
          <w:szCs w:val="32"/>
        </w:rPr>
        <w:tab/>
      </w:r>
    </w:p>
    <w:p w14:paraId="6143FD23" w14:textId="1C8023AA" w:rsidR="000528B8" w:rsidRDefault="000528B8" w:rsidP="00A67F61">
      <w:pPr>
        <w:tabs>
          <w:tab w:val="left" w:pos="7110"/>
        </w:tabs>
        <w:rPr>
          <w:b/>
          <w:bCs/>
          <w:sz w:val="32"/>
          <w:szCs w:val="32"/>
        </w:rPr>
      </w:pPr>
    </w:p>
    <w:p w14:paraId="4548D8DD" w14:textId="36F7B921" w:rsidR="006118DB" w:rsidRDefault="006118DB" w:rsidP="006118DB">
      <w:pPr>
        <w:tabs>
          <w:tab w:val="left" w:pos="711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  <w:r w:rsidR="0067417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</w:t>
      </w:r>
      <w:r>
        <w:rPr>
          <w:sz w:val="24"/>
          <w:szCs w:val="24"/>
        </w:rPr>
        <w:t>Fetched data from the presentation layer</w:t>
      </w:r>
    </w:p>
    <w:p w14:paraId="3E77DF4C" w14:textId="6D04A2A7" w:rsidR="006118DB" w:rsidRPr="006118DB" w:rsidRDefault="006118DB" w:rsidP="006118DB">
      <w:pPr>
        <w:tabs>
          <w:tab w:val="left" w:pos="71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4178">
        <w:rPr>
          <w:sz w:val="24"/>
          <w:szCs w:val="24"/>
        </w:rPr>
        <w:t xml:space="preserve">                                                                       With the help of API (Backend Process)</w:t>
      </w:r>
    </w:p>
    <w:p w14:paraId="5BC62CB7" w14:textId="65E0C9CA" w:rsidR="007F29F0" w:rsidRPr="00674178" w:rsidRDefault="006118DB" w:rsidP="00674178">
      <w:pPr>
        <w:tabs>
          <w:tab w:val="left" w:pos="57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39EDDAD" w14:textId="7B9348EF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BDD840E" wp14:editId="3CB3C3CE">
                <wp:simplePos x="0" y="0"/>
                <wp:positionH relativeFrom="margin">
                  <wp:posOffset>2429510</wp:posOffset>
                </wp:positionH>
                <wp:positionV relativeFrom="paragraph">
                  <wp:posOffset>53041</wp:posOffset>
                </wp:positionV>
                <wp:extent cx="1238250" cy="400417"/>
                <wp:effectExtent l="0" t="0" r="19050" b="19050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41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A64A" w14:textId="77777777" w:rsidR="007F29F0" w:rsidRDefault="007F29F0" w:rsidP="007F29F0">
                            <w:pPr>
                              <w:jc w:val="center"/>
                            </w:pPr>
                            <w:r>
                              <w:t>Data 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D840E" id="Rectangle: Rounded Corners 111" o:spid="_x0000_s1055" style="position:absolute;margin-left:191.3pt;margin-top:4.2pt;width:97.5pt;height:31.5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" fillcolor="white [3201]" strokecolor="#2e74b5 [2404]" strokeweight=".25pt">
                <v:stroke joinstyle="miter"/>
                <v:textbox>
                  <w:txbxContent>
                    <w:p w14:paraId="4D7EA64A" w14:textId="77777777" w:rsidR="007F29F0" w:rsidRDefault="007F29F0" w:rsidP="007F29F0">
                      <w:pPr>
                        <w:jc w:val="center"/>
                      </w:pPr>
                      <w:r>
                        <w:t>Data Fetch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GET API response                                                                    POST API response </w:t>
      </w:r>
    </w:p>
    <w:p w14:paraId="70AB03EC" w14:textId="7938FB52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A19BB41" wp14:editId="683162EF">
                <wp:simplePos x="0" y="0"/>
                <wp:positionH relativeFrom="column">
                  <wp:posOffset>3688503</wp:posOffset>
                </wp:positionH>
                <wp:positionV relativeFrom="paragraph">
                  <wp:posOffset>62230</wp:posOffset>
                </wp:positionV>
                <wp:extent cx="1752600" cy="270510"/>
                <wp:effectExtent l="19050" t="76200" r="19050" b="34290"/>
                <wp:wrapNone/>
                <wp:docPr id="112" name="Connector: Elb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270510"/>
                        </a:xfrm>
                        <a:prstGeom prst="bentConnector3">
                          <a:avLst>
                            <a:gd name="adj1" fmla="val 1304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8DD3" id="Connector: Elbow 112" o:spid="_x0000_s1026" type="#_x0000_t34" style="position:absolute;margin-left:290.45pt;margin-top:4.9pt;width:138pt;height:21.3pt;flip:x y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" adj="282" strokecolor="#2e74b5 [2404]" strokeweight=".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9AD5F1D" wp14:editId="1B26B1C8">
                <wp:simplePos x="0" y="0"/>
                <wp:positionH relativeFrom="column">
                  <wp:posOffset>528955</wp:posOffset>
                </wp:positionH>
                <wp:positionV relativeFrom="paragraph">
                  <wp:posOffset>84392</wp:posOffset>
                </wp:positionV>
                <wp:extent cx="1987550" cy="238887"/>
                <wp:effectExtent l="76200" t="0" r="12700" b="6604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0" cy="238887"/>
                        </a:xfrm>
                        <a:prstGeom prst="bentConnector3">
                          <a:avLst>
                            <a:gd name="adj1" fmla="val 9990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E9AE" id="Connector: Elbow 113" o:spid="_x0000_s1026" type="#_x0000_t34" style="position:absolute;margin-left:41.65pt;margin-top:6.65pt;width:156.5pt;height:18.8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" adj="21578" strokecolor="#2e74b5 [2404]" strokeweight=".5pt">
                <v:stroke endarrow="block"/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</w:t>
      </w:r>
    </w:p>
    <w:p w14:paraId="6BC258E9" w14:textId="32823B22" w:rsidR="007F29F0" w:rsidRDefault="007F29F0" w:rsidP="007F29F0">
      <w:pPr>
        <w:pStyle w:val="paragraph"/>
        <w:tabs>
          <w:tab w:val="left" w:pos="8856"/>
        </w:tabs>
        <w:spacing w:before="0" w:beforeAutospacing="0" w:after="0" w:afterAutospacing="0"/>
        <w:ind w:left="-284" w:right="-744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Fonts w:ascii="Calibri" w:eastAsiaTheme="majorEastAsia" w:hAnsi="Calibri" w:cs="Calibri"/>
          <w:noProof/>
          <w:color w:val="0D0D0D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67EFBC1" wp14:editId="60FF3279">
                <wp:simplePos x="0" y="0"/>
                <wp:positionH relativeFrom="column">
                  <wp:posOffset>1232323</wp:posOffset>
                </wp:positionH>
                <wp:positionV relativeFrom="paragraph">
                  <wp:posOffset>140335</wp:posOffset>
                </wp:positionV>
                <wp:extent cx="1821180" cy="425450"/>
                <wp:effectExtent l="0" t="38100" r="83820" b="31750"/>
                <wp:wrapNone/>
                <wp:docPr id="114" name="Connector: Elb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425450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6EAD" id="Connector: Elbow 114" o:spid="_x0000_s1026" type="#_x0000_t34" style="position:absolute;margin-left:97.05pt;margin-top:11.05pt;width:143.4pt;height:33.5p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" adj="21622" strokecolor="#2e74b5 [2404]" strokeweight=".2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B72BCBD" wp14:editId="7BBFA05C">
                <wp:simplePos x="0" y="0"/>
                <wp:positionH relativeFrom="margin">
                  <wp:posOffset>4683760</wp:posOffset>
                </wp:positionH>
                <wp:positionV relativeFrom="paragraph">
                  <wp:posOffset>149769</wp:posOffset>
                </wp:positionV>
                <wp:extent cx="1476375" cy="876300"/>
                <wp:effectExtent l="19050" t="19050" r="28575" b="3810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E50A2" w14:textId="77777777" w:rsidR="007F29F0" w:rsidRPr="00B074D2" w:rsidRDefault="007F29F0" w:rsidP="007F29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BCBD" id="Diamond 115" o:spid="_x0000_s1056" type="#_x0000_t4" style="position:absolute;left:0;text-align:left;margin-left:368.8pt;margin-top:11.8pt;width:116.25pt;height:69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" filled="f" strokecolor="#1f4d78 [1604]" strokeweight=".25pt">
                <v:textbox>
                  <w:txbxContent>
                    <w:p w14:paraId="0EBE50A2" w14:textId="77777777" w:rsidR="007F29F0" w:rsidRPr="00B074D2" w:rsidRDefault="007F29F0" w:rsidP="007F29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177D373" wp14:editId="6CF79726">
                <wp:simplePos x="0" y="0"/>
                <wp:positionH relativeFrom="column">
                  <wp:posOffset>-210820</wp:posOffset>
                </wp:positionH>
                <wp:positionV relativeFrom="paragraph">
                  <wp:posOffset>145324</wp:posOffset>
                </wp:positionV>
                <wp:extent cx="1476375" cy="876300"/>
                <wp:effectExtent l="19050" t="19050" r="28575" b="38100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811F9" w14:textId="77777777" w:rsidR="007F29F0" w:rsidRPr="00B074D2" w:rsidRDefault="007F29F0" w:rsidP="007F29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D373" id="Diamond 116" o:spid="_x0000_s1057" type="#_x0000_t4" style="position:absolute;left:0;text-align:left;margin-left:-16.6pt;margin-top:11.45pt;width:116.25pt;height:69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" filled="f" strokecolor="#1f4d78 [1604]" strokeweight=".25pt">
                <v:textbox>
                  <w:txbxContent>
                    <w:p w14:paraId="362811F9" w14:textId="77777777" w:rsidR="007F29F0" w:rsidRPr="00B074D2" w:rsidRDefault="007F29F0" w:rsidP="007F29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OK</w:t>
      </w:r>
    </w:p>
    <w:p w14:paraId="19D9DD4E" w14:textId="579D3042" w:rsidR="007F29F0" w:rsidRDefault="007F29F0" w:rsidP="007F29F0">
      <w:pPr>
        <w:pStyle w:val="paragraph"/>
        <w:tabs>
          <w:tab w:val="left" w:pos="201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                                    </w:t>
      </w:r>
    </w:p>
    <w:p w14:paraId="560BBA26" w14:textId="45E2E0E8" w:rsidR="007F29F0" w:rsidRDefault="007F29F0" w:rsidP="007F29F0">
      <w:pPr>
        <w:pStyle w:val="paragraph"/>
        <w:tabs>
          <w:tab w:val="right" w:pos="9746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          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</w:r>
    </w:p>
    <w:p w14:paraId="1AF12238" w14:textId="6D2531C5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16E8BBB" wp14:editId="04ECE04B">
                <wp:simplePos x="0" y="0"/>
                <wp:positionH relativeFrom="column">
                  <wp:posOffset>3684693</wp:posOffset>
                </wp:positionH>
                <wp:positionV relativeFrom="paragraph">
                  <wp:posOffset>30480</wp:posOffset>
                </wp:positionV>
                <wp:extent cx="989611" cy="565422"/>
                <wp:effectExtent l="0" t="76200" r="0" b="2540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611" cy="565422"/>
                        </a:xfrm>
                        <a:prstGeom prst="bentConnector3">
                          <a:avLst>
                            <a:gd name="adj1" fmla="val 50176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3792" id="Connector: Elbow 117" o:spid="_x0000_s1026" type="#_x0000_t34" style="position:absolute;margin-left:290.15pt;margin-top:2.4pt;width:77.9pt;height:44.5pt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" adj="10838" strokecolor="#2e74b5 [2404]" strokeweight=".25pt">
                <v:stroke endarrow="block"/>
              </v:shape>
            </w:pict>
          </mc:Fallback>
        </mc:AlternateConten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                  Not OK</w:t>
      </w:r>
    </w:p>
    <w:p w14:paraId="2FBA6CBA" w14:textId="7BD5A14D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1476175" wp14:editId="066E029A">
                <wp:simplePos x="0" y="0"/>
                <wp:positionH relativeFrom="margin">
                  <wp:posOffset>2420197</wp:posOffset>
                </wp:positionH>
                <wp:positionV relativeFrom="paragraph">
                  <wp:posOffset>117475</wp:posOffset>
                </wp:positionV>
                <wp:extent cx="1238250" cy="763740"/>
                <wp:effectExtent l="0" t="0" r="19050" b="1778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3740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63CFF" w14:textId="77777777" w:rsidR="007F29F0" w:rsidRDefault="007F29F0" w:rsidP="007F29F0">
                            <w:pPr>
                              <w:jc w:val="center"/>
                            </w:pPr>
                            <w:r>
                              <w:t>Data 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76175" id="Rectangle: Rounded Corners 118" o:spid="_x0000_s1058" style="position:absolute;margin-left:190.55pt;margin-top:9.25pt;width:97.5pt;height:60.1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" fillcolor="white [3201]" strokecolor="#2e74b5 [2404]" strokeweight=".25pt">
                <v:stroke joinstyle="miter"/>
                <v:textbox>
                  <w:txbxContent>
                    <w:p w14:paraId="3A463CFF" w14:textId="77777777" w:rsidR="007F29F0" w:rsidRDefault="007F29F0" w:rsidP="007F29F0">
                      <w:pPr>
                        <w:jc w:val="center"/>
                      </w:pPr>
                      <w:r>
                        <w:t>Data Presentation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E9DFC2" w14:textId="7C5C6638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1119754" wp14:editId="5D12AFEE">
                <wp:simplePos x="0" y="0"/>
                <wp:positionH relativeFrom="column">
                  <wp:posOffset>3669877</wp:posOffset>
                </wp:positionH>
                <wp:positionV relativeFrom="paragraph">
                  <wp:posOffset>88265</wp:posOffset>
                </wp:positionV>
                <wp:extent cx="1748366" cy="340784"/>
                <wp:effectExtent l="38100" t="0" r="42545" b="97790"/>
                <wp:wrapNone/>
                <wp:docPr id="119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366" cy="340784"/>
                        </a:xfrm>
                        <a:prstGeom prst="bentConnector3">
                          <a:avLst>
                            <a:gd name="adj1" fmla="val -353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A84" id="Connector: Elbow 119" o:spid="_x0000_s1026" type="#_x0000_t34" style="position:absolute;margin-left:288.95pt;margin-top:6.95pt;width:137.65pt;height:26.85pt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" adj="-76" strokecolor="#2e74b5 [2404]" strokeweight=".25pt">
                <v:stroke endarrow="block"/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08B958F" wp14:editId="7696D2C6">
                <wp:simplePos x="0" y="0"/>
                <wp:positionH relativeFrom="column">
                  <wp:posOffset>545556</wp:posOffset>
                </wp:positionH>
                <wp:positionV relativeFrom="paragraph">
                  <wp:posOffset>75565</wp:posOffset>
                </wp:positionV>
                <wp:extent cx="1828800" cy="276225"/>
                <wp:effectExtent l="19050" t="0" r="76200" b="85725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76225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7BC4" id="Connector: Elbow 120" o:spid="_x0000_s1026" type="#_x0000_t34" style="position:absolute;margin-left:42.95pt;margin-top:5.95pt;width:2in;height:21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" adj="-225" strokecolor="#2e74b5 [2404]" strokeweight=".25pt">
                <v:stroke endarrow="block"/>
              </v:shape>
            </w:pict>
          </mc:Fallback>
        </mc:AlternateContent>
      </w:r>
    </w:p>
    <w:p w14:paraId="3039D431" w14:textId="2D0DD2EE" w:rsidR="007F29F0" w:rsidRDefault="007F29F0" w:rsidP="007F29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        </w:t>
      </w:r>
    </w:p>
    <w:p w14:paraId="358E36EA" w14:textId="45102760" w:rsidR="007F29F0" w:rsidRDefault="007F29F0" w:rsidP="007F29F0">
      <w:pPr>
        <w:pStyle w:val="paragraph"/>
        <w:tabs>
          <w:tab w:val="left" w:pos="7368"/>
        </w:tabs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</w:pP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</w:t>
      </w:r>
      <w:r w:rsidR="00965173"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       OK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ab/>
      </w:r>
      <w:r w:rsidR="00965173"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Not OK </w:t>
      </w:r>
      <w:r>
        <w:rPr>
          <w:rStyle w:val="normaltextrun"/>
          <w:rFonts w:ascii="Calibri" w:eastAsiaTheme="majorEastAsia" w:hAnsi="Calibri" w:cs="Calibri"/>
          <w:color w:val="0D0D0D"/>
          <w:bdr w:val="none" w:sz="0" w:space="0" w:color="auto" w:frame="1"/>
        </w:rPr>
        <w:t xml:space="preserve">         </w:t>
      </w:r>
    </w:p>
    <w:p w14:paraId="11ED6089" w14:textId="64B766D4" w:rsidR="000528B8" w:rsidRDefault="004E3C97" w:rsidP="00A67F61">
      <w:pPr>
        <w:tabs>
          <w:tab w:val="left" w:pos="7110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B3CF669" wp14:editId="2A020AB3">
                <wp:simplePos x="0" y="0"/>
                <wp:positionH relativeFrom="margin">
                  <wp:posOffset>3162300</wp:posOffset>
                </wp:positionH>
                <wp:positionV relativeFrom="paragraph">
                  <wp:posOffset>101600</wp:posOffset>
                </wp:positionV>
                <wp:extent cx="4641" cy="1320800"/>
                <wp:effectExtent l="76200" t="38100" r="71755" b="127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" cy="13208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0AA7" id="Straight Arrow Connector 125" o:spid="_x0000_s1026" type="#_x0000_t32" style="position:absolute;margin-left:249pt;margin-top:8pt;width:.35pt;height:104pt;flip:y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1E9B76F" wp14:editId="28B234F1">
                <wp:simplePos x="0" y="0"/>
                <wp:positionH relativeFrom="margin">
                  <wp:posOffset>2908300</wp:posOffset>
                </wp:positionH>
                <wp:positionV relativeFrom="paragraph">
                  <wp:posOffset>123190</wp:posOffset>
                </wp:positionV>
                <wp:extent cx="0" cy="1290429"/>
                <wp:effectExtent l="76200" t="0" r="95250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429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E917" id="Straight Arrow Connector 123" o:spid="_x0000_s1026" type="#_x0000_t32" style="position:absolute;margin-left:229pt;margin-top:9.7pt;width:0;height:101.6pt;z-index:252103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" strokecolor="#2e74b5 [2404]" strokeweight=".25pt">
                <v:stroke endarrow="block" joinstyle="miter"/>
                <w10:wrap anchorx="margin"/>
              </v:shape>
            </w:pict>
          </mc:Fallback>
        </mc:AlternateContent>
      </w:r>
      <w:r w:rsidR="0098127B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A12435D" wp14:editId="34A0D400">
                <wp:simplePos x="0" y="0"/>
                <wp:positionH relativeFrom="margin">
                  <wp:posOffset>2468880</wp:posOffset>
                </wp:positionH>
                <wp:positionV relativeFrom="paragraph">
                  <wp:posOffset>1401445</wp:posOffset>
                </wp:positionV>
                <wp:extent cx="1247775" cy="612140"/>
                <wp:effectExtent l="0" t="0" r="28575" b="16510"/>
                <wp:wrapNone/>
                <wp:docPr id="108" name="Flowchart: Magnetic Dis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57F54" w14:textId="240F171A" w:rsidR="007F29F0" w:rsidRPr="00894934" w:rsidRDefault="007F29F0" w:rsidP="007F29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4E3C97">
                              <w:rPr>
                                <w:color w:val="000000" w:themeColor="text1"/>
                              </w:rPr>
                              <w:t>Raw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2435D" id="Flowchart: Magnetic Disk 108" o:spid="_x0000_s1059" type="#_x0000_t132" style="position:absolute;margin-left:194.4pt;margin-top:110.35pt;width:98.25pt;height:48.2pt;z-index:252088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" filled="f" strokecolor="#1f4d78 [1604]" strokeweight=".25pt">
                <v:stroke joinstyle="miter"/>
                <v:textbox>
                  <w:txbxContent>
                    <w:p w14:paraId="4F357F54" w14:textId="240F171A" w:rsidR="007F29F0" w:rsidRPr="00894934" w:rsidRDefault="007F29F0" w:rsidP="007F29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4E3C97">
                        <w:rPr>
                          <w:color w:val="000000" w:themeColor="text1"/>
                        </w:rPr>
                        <w:t>Raw</w:t>
                      </w:r>
                      <w:r>
                        <w:rPr>
                          <w:color w:val="000000" w:themeColor="text1"/>
                        </w:rPr>
                        <w:t xml:space="preserve"> Data Mart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1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A03938" w14:textId="591C1384" w:rsidR="004E3C97" w:rsidRDefault="004E3C97" w:rsidP="004E3C9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38DE4" w14:textId="7E3DFBB0" w:rsidR="006118DB" w:rsidRPr="00674178" w:rsidRDefault="006118DB" w:rsidP="004E3C97">
      <w:p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</w:t>
      </w:r>
      <w:r w:rsidR="004E3C97" w:rsidRPr="00674178">
        <w:rPr>
          <w:rFonts w:eastAsia="Times New Roman" w:cstheme="minorHAnsi"/>
          <w:sz w:val="24"/>
          <w:szCs w:val="24"/>
          <w:lang w:eastAsia="en-IN"/>
        </w:rPr>
        <w:t xml:space="preserve">Queries </w:t>
      </w:r>
      <w:r w:rsidRPr="00674178">
        <w:rPr>
          <w:rFonts w:eastAsia="Times New Roman" w:cstheme="minorHAnsi"/>
          <w:sz w:val="24"/>
          <w:szCs w:val="24"/>
          <w:lang w:eastAsia="en-IN"/>
        </w:rPr>
        <w:t xml:space="preserve">used to pick data from Raw data mart </w:t>
      </w:r>
    </w:p>
    <w:p w14:paraId="431C1804" w14:textId="081054CE" w:rsidR="004E3C97" w:rsidRPr="00674178" w:rsidRDefault="006118DB" w:rsidP="004E3C97">
      <w:p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 w:rsidRPr="00674178"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</w:t>
      </w:r>
      <w:r w:rsidR="00674178">
        <w:rPr>
          <w:rFonts w:eastAsia="Times New Roman" w:cstheme="minorHAnsi"/>
          <w:sz w:val="24"/>
          <w:szCs w:val="24"/>
          <w:lang w:eastAsia="en-IN"/>
        </w:rPr>
        <w:t xml:space="preserve">          </w:t>
      </w:r>
      <w:r w:rsidRPr="00674178">
        <w:rPr>
          <w:rFonts w:eastAsia="Times New Roman" w:cstheme="minorHAnsi"/>
          <w:sz w:val="24"/>
          <w:szCs w:val="24"/>
          <w:lang w:eastAsia="en-IN"/>
        </w:rPr>
        <w:t>&amp; Put into the Presentation Layer</w:t>
      </w:r>
    </w:p>
    <w:sectPr w:rsidR="004E3C97" w:rsidRPr="00674178" w:rsidSect="00DA09CD">
      <w:pgSz w:w="11906" w:h="16838"/>
      <w:pgMar w:top="142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D950" w14:textId="77777777" w:rsidR="005D4937" w:rsidRDefault="005D4937" w:rsidP="00DA5413">
      <w:pPr>
        <w:spacing w:after="0" w:line="240" w:lineRule="auto"/>
      </w:pPr>
      <w:r>
        <w:separator/>
      </w:r>
    </w:p>
  </w:endnote>
  <w:endnote w:type="continuationSeparator" w:id="0">
    <w:p w14:paraId="5C32CEBC" w14:textId="77777777" w:rsidR="005D4937" w:rsidRDefault="005D4937" w:rsidP="00DA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32D6" w14:textId="77777777" w:rsidR="005D4937" w:rsidRDefault="005D4937" w:rsidP="00DA5413">
      <w:pPr>
        <w:spacing w:after="0" w:line="240" w:lineRule="auto"/>
      </w:pPr>
      <w:r>
        <w:separator/>
      </w:r>
    </w:p>
  </w:footnote>
  <w:footnote w:type="continuationSeparator" w:id="0">
    <w:p w14:paraId="4B57F271" w14:textId="77777777" w:rsidR="005D4937" w:rsidRDefault="005D4937" w:rsidP="00DA5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9F3"/>
    <w:multiLevelType w:val="hybridMultilevel"/>
    <w:tmpl w:val="0FF2FD64"/>
    <w:lvl w:ilvl="0" w:tplc="40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62610C5"/>
    <w:multiLevelType w:val="multilevel"/>
    <w:tmpl w:val="C764FB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color w:val="0D0D0D" w:themeColor="text1" w:themeTint="F2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color w:val="0D0D0D" w:themeColor="text1" w:themeTint="F2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D0D0D" w:themeColor="text1" w:themeTint="F2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D0D0D" w:themeColor="text1" w:themeTint="F2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0D0D0D" w:themeColor="text1" w:themeTint="F2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color w:val="0D0D0D" w:themeColor="text1" w:themeTint="F2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D0D0D" w:themeColor="text1" w:themeTint="F2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0D0D0D" w:themeColor="text1" w:themeTint="F2"/>
        <w:sz w:val="32"/>
      </w:rPr>
    </w:lvl>
  </w:abstractNum>
  <w:abstractNum w:abstractNumId="2" w15:restartNumberingAfterBreak="0">
    <w:nsid w:val="0BCF4734"/>
    <w:multiLevelType w:val="hybridMultilevel"/>
    <w:tmpl w:val="A3D00408"/>
    <w:lvl w:ilvl="0" w:tplc="21E80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E6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8F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8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CD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8A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A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41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0E622B"/>
    <w:multiLevelType w:val="hybridMultilevel"/>
    <w:tmpl w:val="C1465720"/>
    <w:lvl w:ilvl="0" w:tplc="CB0041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C7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64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2A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A83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41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AEB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AC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3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569A1"/>
    <w:multiLevelType w:val="hybridMultilevel"/>
    <w:tmpl w:val="38B28486"/>
    <w:lvl w:ilvl="0" w:tplc="8AAC77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1A8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04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006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80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82D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CB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8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A69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41A57"/>
    <w:multiLevelType w:val="multilevel"/>
    <w:tmpl w:val="7862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C512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1B3497"/>
    <w:multiLevelType w:val="hybridMultilevel"/>
    <w:tmpl w:val="8940D928"/>
    <w:lvl w:ilvl="0" w:tplc="761C8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64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C66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25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66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87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F85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CB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A4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AD59D5"/>
    <w:multiLevelType w:val="hybridMultilevel"/>
    <w:tmpl w:val="26FC1846"/>
    <w:lvl w:ilvl="0" w:tplc="AA004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44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63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C7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64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2A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A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00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6E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A7249B"/>
    <w:multiLevelType w:val="hybridMultilevel"/>
    <w:tmpl w:val="EDFED434"/>
    <w:lvl w:ilvl="0" w:tplc="7AC09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0E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6B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E7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C1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ED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0F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AA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AD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115475"/>
    <w:multiLevelType w:val="hybridMultilevel"/>
    <w:tmpl w:val="BA56F5C6"/>
    <w:lvl w:ilvl="0" w:tplc="61D2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9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6E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4B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28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4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9377083">
    <w:abstractNumId w:val="6"/>
  </w:num>
  <w:num w:numId="2" w16cid:durableId="586420383">
    <w:abstractNumId w:val="7"/>
  </w:num>
  <w:num w:numId="3" w16cid:durableId="1409578208">
    <w:abstractNumId w:val="10"/>
  </w:num>
  <w:num w:numId="4" w16cid:durableId="2037270002">
    <w:abstractNumId w:val="8"/>
  </w:num>
  <w:num w:numId="5" w16cid:durableId="283849097">
    <w:abstractNumId w:val="3"/>
  </w:num>
  <w:num w:numId="6" w16cid:durableId="9379931">
    <w:abstractNumId w:val="2"/>
  </w:num>
  <w:num w:numId="7" w16cid:durableId="1850486651">
    <w:abstractNumId w:val="4"/>
  </w:num>
  <w:num w:numId="8" w16cid:durableId="1117068143">
    <w:abstractNumId w:val="9"/>
  </w:num>
  <w:num w:numId="9" w16cid:durableId="1192259507">
    <w:abstractNumId w:val="0"/>
  </w:num>
  <w:num w:numId="10" w16cid:durableId="839543410">
    <w:abstractNumId w:val="5"/>
  </w:num>
  <w:num w:numId="11" w16cid:durableId="2146383916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uj Yadav">
    <w15:presenceInfo w15:providerId="AD" w15:userId="S::Anuj.Yadav@SAS.com::21a55902-d65f-44b7-8048-d76067a850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1E"/>
    <w:rsid w:val="00003419"/>
    <w:rsid w:val="000069F5"/>
    <w:rsid w:val="000169C3"/>
    <w:rsid w:val="00023085"/>
    <w:rsid w:val="00040722"/>
    <w:rsid w:val="00040F6E"/>
    <w:rsid w:val="000441D9"/>
    <w:rsid w:val="000528B8"/>
    <w:rsid w:val="000565D1"/>
    <w:rsid w:val="00064E80"/>
    <w:rsid w:val="00073C64"/>
    <w:rsid w:val="000746BA"/>
    <w:rsid w:val="00074E79"/>
    <w:rsid w:val="0007797F"/>
    <w:rsid w:val="00081EA8"/>
    <w:rsid w:val="000839D7"/>
    <w:rsid w:val="000A0EAD"/>
    <w:rsid w:val="000C0E2B"/>
    <w:rsid w:val="000C4DDA"/>
    <w:rsid w:val="000C54DE"/>
    <w:rsid w:val="000D3112"/>
    <w:rsid w:val="000D4E7F"/>
    <w:rsid w:val="000E2DEA"/>
    <w:rsid w:val="000E4241"/>
    <w:rsid w:val="000F16B5"/>
    <w:rsid w:val="000F7CA3"/>
    <w:rsid w:val="000F7FC5"/>
    <w:rsid w:val="001005E3"/>
    <w:rsid w:val="00101729"/>
    <w:rsid w:val="00103031"/>
    <w:rsid w:val="0010512E"/>
    <w:rsid w:val="00113859"/>
    <w:rsid w:val="001300D8"/>
    <w:rsid w:val="001302E0"/>
    <w:rsid w:val="001306A0"/>
    <w:rsid w:val="0013486F"/>
    <w:rsid w:val="00140476"/>
    <w:rsid w:val="0014656E"/>
    <w:rsid w:val="001468C7"/>
    <w:rsid w:val="00151D24"/>
    <w:rsid w:val="001659DD"/>
    <w:rsid w:val="001668D7"/>
    <w:rsid w:val="0017089F"/>
    <w:rsid w:val="00185C1B"/>
    <w:rsid w:val="00190037"/>
    <w:rsid w:val="001900F6"/>
    <w:rsid w:val="001A2E68"/>
    <w:rsid w:val="001B31FF"/>
    <w:rsid w:val="001B70DE"/>
    <w:rsid w:val="001B7C60"/>
    <w:rsid w:val="001C3D08"/>
    <w:rsid w:val="001C6D32"/>
    <w:rsid w:val="001D1748"/>
    <w:rsid w:val="001D2E8F"/>
    <w:rsid w:val="001E3AFD"/>
    <w:rsid w:val="001E69E8"/>
    <w:rsid w:val="00202408"/>
    <w:rsid w:val="0021261E"/>
    <w:rsid w:val="002139FF"/>
    <w:rsid w:val="002153B4"/>
    <w:rsid w:val="00215B29"/>
    <w:rsid w:val="00215D26"/>
    <w:rsid w:val="002164E8"/>
    <w:rsid w:val="00230FE2"/>
    <w:rsid w:val="00232F76"/>
    <w:rsid w:val="00242BD0"/>
    <w:rsid w:val="00244C90"/>
    <w:rsid w:val="0025060B"/>
    <w:rsid w:val="002667D9"/>
    <w:rsid w:val="00267581"/>
    <w:rsid w:val="00274169"/>
    <w:rsid w:val="00274DD2"/>
    <w:rsid w:val="002757CB"/>
    <w:rsid w:val="00277954"/>
    <w:rsid w:val="002866DC"/>
    <w:rsid w:val="00291C54"/>
    <w:rsid w:val="00297C5E"/>
    <w:rsid w:val="002A2597"/>
    <w:rsid w:val="002A5112"/>
    <w:rsid w:val="002A7F65"/>
    <w:rsid w:val="002B07C6"/>
    <w:rsid w:val="002C05C3"/>
    <w:rsid w:val="002C1BBD"/>
    <w:rsid w:val="002D5E21"/>
    <w:rsid w:val="002D7DF1"/>
    <w:rsid w:val="002E32B2"/>
    <w:rsid w:val="003011FB"/>
    <w:rsid w:val="00304969"/>
    <w:rsid w:val="00305F58"/>
    <w:rsid w:val="00336676"/>
    <w:rsid w:val="003376D1"/>
    <w:rsid w:val="00340294"/>
    <w:rsid w:val="00342C95"/>
    <w:rsid w:val="00347733"/>
    <w:rsid w:val="00347CA8"/>
    <w:rsid w:val="003544B1"/>
    <w:rsid w:val="0036436A"/>
    <w:rsid w:val="00366CFA"/>
    <w:rsid w:val="0037258F"/>
    <w:rsid w:val="00382263"/>
    <w:rsid w:val="00386592"/>
    <w:rsid w:val="00391AE1"/>
    <w:rsid w:val="00392D4B"/>
    <w:rsid w:val="00393582"/>
    <w:rsid w:val="003964AD"/>
    <w:rsid w:val="003A2DFF"/>
    <w:rsid w:val="003A7E70"/>
    <w:rsid w:val="003B4A0B"/>
    <w:rsid w:val="003C6B9A"/>
    <w:rsid w:val="003C7662"/>
    <w:rsid w:val="003E44C2"/>
    <w:rsid w:val="003F4683"/>
    <w:rsid w:val="003F7226"/>
    <w:rsid w:val="004060FD"/>
    <w:rsid w:val="0040629D"/>
    <w:rsid w:val="004063F7"/>
    <w:rsid w:val="0041142B"/>
    <w:rsid w:val="00425E2C"/>
    <w:rsid w:val="00442900"/>
    <w:rsid w:val="00447F5E"/>
    <w:rsid w:val="00450C71"/>
    <w:rsid w:val="00452C16"/>
    <w:rsid w:val="00454D1E"/>
    <w:rsid w:val="00455F0C"/>
    <w:rsid w:val="00455FAF"/>
    <w:rsid w:val="00460999"/>
    <w:rsid w:val="004615C7"/>
    <w:rsid w:val="0046374E"/>
    <w:rsid w:val="00477B52"/>
    <w:rsid w:val="004860AC"/>
    <w:rsid w:val="0048619A"/>
    <w:rsid w:val="00494C1C"/>
    <w:rsid w:val="004A76CA"/>
    <w:rsid w:val="004C1DEF"/>
    <w:rsid w:val="004D4553"/>
    <w:rsid w:val="004E3C97"/>
    <w:rsid w:val="004F19CC"/>
    <w:rsid w:val="004F4E70"/>
    <w:rsid w:val="004F4F10"/>
    <w:rsid w:val="005144C5"/>
    <w:rsid w:val="005211DB"/>
    <w:rsid w:val="005324E6"/>
    <w:rsid w:val="00535393"/>
    <w:rsid w:val="00541BD6"/>
    <w:rsid w:val="005438B3"/>
    <w:rsid w:val="00544F92"/>
    <w:rsid w:val="0055115F"/>
    <w:rsid w:val="00557A77"/>
    <w:rsid w:val="00561389"/>
    <w:rsid w:val="00563D88"/>
    <w:rsid w:val="005640B8"/>
    <w:rsid w:val="0057056E"/>
    <w:rsid w:val="0058189B"/>
    <w:rsid w:val="00592CF1"/>
    <w:rsid w:val="005C0D92"/>
    <w:rsid w:val="005D0ADE"/>
    <w:rsid w:val="005D4937"/>
    <w:rsid w:val="005D5CDA"/>
    <w:rsid w:val="005D61A5"/>
    <w:rsid w:val="005E3371"/>
    <w:rsid w:val="005E62CA"/>
    <w:rsid w:val="005F76F6"/>
    <w:rsid w:val="006016B7"/>
    <w:rsid w:val="00603F8C"/>
    <w:rsid w:val="006118DB"/>
    <w:rsid w:val="00612382"/>
    <w:rsid w:val="00613E6F"/>
    <w:rsid w:val="00621C6A"/>
    <w:rsid w:val="00621FBE"/>
    <w:rsid w:val="00626C85"/>
    <w:rsid w:val="00634B30"/>
    <w:rsid w:val="00634E5F"/>
    <w:rsid w:val="0063578D"/>
    <w:rsid w:val="0064050F"/>
    <w:rsid w:val="0064237E"/>
    <w:rsid w:val="00653A98"/>
    <w:rsid w:val="00674178"/>
    <w:rsid w:val="00674872"/>
    <w:rsid w:val="00684522"/>
    <w:rsid w:val="00687479"/>
    <w:rsid w:val="0069405C"/>
    <w:rsid w:val="006B09E5"/>
    <w:rsid w:val="006D5A21"/>
    <w:rsid w:val="006E113E"/>
    <w:rsid w:val="00700DA0"/>
    <w:rsid w:val="00705668"/>
    <w:rsid w:val="007118C6"/>
    <w:rsid w:val="007130E8"/>
    <w:rsid w:val="007153CA"/>
    <w:rsid w:val="00724217"/>
    <w:rsid w:val="00732B91"/>
    <w:rsid w:val="00734CE4"/>
    <w:rsid w:val="00746B2D"/>
    <w:rsid w:val="00755DF1"/>
    <w:rsid w:val="007674C4"/>
    <w:rsid w:val="00776A9B"/>
    <w:rsid w:val="00792C6F"/>
    <w:rsid w:val="007A689B"/>
    <w:rsid w:val="007A6A61"/>
    <w:rsid w:val="007A7AB4"/>
    <w:rsid w:val="007B483D"/>
    <w:rsid w:val="007D4F63"/>
    <w:rsid w:val="007E4D17"/>
    <w:rsid w:val="007F29F0"/>
    <w:rsid w:val="00812BFB"/>
    <w:rsid w:val="008170E1"/>
    <w:rsid w:val="00820CD2"/>
    <w:rsid w:val="00833CAC"/>
    <w:rsid w:val="00836E6E"/>
    <w:rsid w:val="00842320"/>
    <w:rsid w:val="008450AD"/>
    <w:rsid w:val="008466AB"/>
    <w:rsid w:val="00857AD3"/>
    <w:rsid w:val="00857EBF"/>
    <w:rsid w:val="008602E9"/>
    <w:rsid w:val="00863C35"/>
    <w:rsid w:val="0087069E"/>
    <w:rsid w:val="0088381E"/>
    <w:rsid w:val="00884C58"/>
    <w:rsid w:val="00891CFF"/>
    <w:rsid w:val="00894934"/>
    <w:rsid w:val="00897067"/>
    <w:rsid w:val="008A790A"/>
    <w:rsid w:val="008B029D"/>
    <w:rsid w:val="008B19BD"/>
    <w:rsid w:val="008B281D"/>
    <w:rsid w:val="008B4D0C"/>
    <w:rsid w:val="008B515F"/>
    <w:rsid w:val="008C5D34"/>
    <w:rsid w:val="008D152B"/>
    <w:rsid w:val="008E09AF"/>
    <w:rsid w:val="008E77ED"/>
    <w:rsid w:val="008F0510"/>
    <w:rsid w:val="008F797B"/>
    <w:rsid w:val="0090052C"/>
    <w:rsid w:val="00901265"/>
    <w:rsid w:val="00902E4D"/>
    <w:rsid w:val="00911346"/>
    <w:rsid w:val="00911BB0"/>
    <w:rsid w:val="00922594"/>
    <w:rsid w:val="00922BAB"/>
    <w:rsid w:val="009261C5"/>
    <w:rsid w:val="00933BBC"/>
    <w:rsid w:val="00951476"/>
    <w:rsid w:val="00956AC2"/>
    <w:rsid w:val="00964DE2"/>
    <w:rsid w:val="00965173"/>
    <w:rsid w:val="0097284D"/>
    <w:rsid w:val="00973D1D"/>
    <w:rsid w:val="0098127B"/>
    <w:rsid w:val="00984070"/>
    <w:rsid w:val="00985C28"/>
    <w:rsid w:val="009964E5"/>
    <w:rsid w:val="009966FB"/>
    <w:rsid w:val="00997D30"/>
    <w:rsid w:val="009A3381"/>
    <w:rsid w:val="009B0021"/>
    <w:rsid w:val="009C3435"/>
    <w:rsid w:val="009C36D6"/>
    <w:rsid w:val="009E77DB"/>
    <w:rsid w:val="009F02CE"/>
    <w:rsid w:val="00A0643B"/>
    <w:rsid w:val="00A219B2"/>
    <w:rsid w:val="00A21D36"/>
    <w:rsid w:val="00A23747"/>
    <w:rsid w:val="00A311FA"/>
    <w:rsid w:val="00A3439A"/>
    <w:rsid w:val="00A40373"/>
    <w:rsid w:val="00A44A22"/>
    <w:rsid w:val="00A65553"/>
    <w:rsid w:val="00A67F61"/>
    <w:rsid w:val="00A714D6"/>
    <w:rsid w:val="00A746B0"/>
    <w:rsid w:val="00A9440F"/>
    <w:rsid w:val="00A96A8B"/>
    <w:rsid w:val="00AA4DF5"/>
    <w:rsid w:val="00AC0CB6"/>
    <w:rsid w:val="00AC3E72"/>
    <w:rsid w:val="00AD56C1"/>
    <w:rsid w:val="00AE0E78"/>
    <w:rsid w:val="00AE10E7"/>
    <w:rsid w:val="00AE7369"/>
    <w:rsid w:val="00AE7B16"/>
    <w:rsid w:val="00AF018F"/>
    <w:rsid w:val="00AF5326"/>
    <w:rsid w:val="00AF59EC"/>
    <w:rsid w:val="00AF7CDB"/>
    <w:rsid w:val="00B00C4D"/>
    <w:rsid w:val="00B016C7"/>
    <w:rsid w:val="00B0307A"/>
    <w:rsid w:val="00B074D2"/>
    <w:rsid w:val="00B14114"/>
    <w:rsid w:val="00B14309"/>
    <w:rsid w:val="00B31210"/>
    <w:rsid w:val="00B3508B"/>
    <w:rsid w:val="00B377C3"/>
    <w:rsid w:val="00B37F04"/>
    <w:rsid w:val="00B45B95"/>
    <w:rsid w:val="00B50044"/>
    <w:rsid w:val="00B5357D"/>
    <w:rsid w:val="00B66AF6"/>
    <w:rsid w:val="00BA094B"/>
    <w:rsid w:val="00BA0973"/>
    <w:rsid w:val="00BA2B00"/>
    <w:rsid w:val="00BB4DBE"/>
    <w:rsid w:val="00BC5E5A"/>
    <w:rsid w:val="00BC7F42"/>
    <w:rsid w:val="00BD4AF6"/>
    <w:rsid w:val="00BF7B27"/>
    <w:rsid w:val="00C04AD5"/>
    <w:rsid w:val="00C05097"/>
    <w:rsid w:val="00C129C2"/>
    <w:rsid w:val="00C23C70"/>
    <w:rsid w:val="00C24C25"/>
    <w:rsid w:val="00C2555C"/>
    <w:rsid w:val="00C35DB0"/>
    <w:rsid w:val="00C41D33"/>
    <w:rsid w:val="00C43FBC"/>
    <w:rsid w:val="00C57142"/>
    <w:rsid w:val="00C64E7C"/>
    <w:rsid w:val="00C66604"/>
    <w:rsid w:val="00C733B2"/>
    <w:rsid w:val="00C764FF"/>
    <w:rsid w:val="00CB5172"/>
    <w:rsid w:val="00CB7292"/>
    <w:rsid w:val="00CB7A6E"/>
    <w:rsid w:val="00CC322B"/>
    <w:rsid w:val="00CC330D"/>
    <w:rsid w:val="00CF0B05"/>
    <w:rsid w:val="00CF31E4"/>
    <w:rsid w:val="00CF693E"/>
    <w:rsid w:val="00D172B5"/>
    <w:rsid w:val="00D23201"/>
    <w:rsid w:val="00D23977"/>
    <w:rsid w:val="00D27260"/>
    <w:rsid w:val="00D419F0"/>
    <w:rsid w:val="00D41C1C"/>
    <w:rsid w:val="00D47048"/>
    <w:rsid w:val="00D531A7"/>
    <w:rsid w:val="00D5366C"/>
    <w:rsid w:val="00D5483E"/>
    <w:rsid w:val="00D61061"/>
    <w:rsid w:val="00D6271D"/>
    <w:rsid w:val="00D81624"/>
    <w:rsid w:val="00D93322"/>
    <w:rsid w:val="00D94685"/>
    <w:rsid w:val="00DA09CD"/>
    <w:rsid w:val="00DA5413"/>
    <w:rsid w:val="00DA558A"/>
    <w:rsid w:val="00DB745D"/>
    <w:rsid w:val="00DC0CCA"/>
    <w:rsid w:val="00DC2D0D"/>
    <w:rsid w:val="00DC4654"/>
    <w:rsid w:val="00DC789B"/>
    <w:rsid w:val="00DD453B"/>
    <w:rsid w:val="00DD46D5"/>
    <w:rsid w:val="00DF04D2"/>
    <w:rsid w:val="00DF6E55"/>
    <w:rsid w:val="00E02E65"/>
    <w:rsid w:val="00E36C47"/>
    <w:rsid w:val="00E36FFB"/>
    <w:rsid w:val="00E53AA1"/>
    <w:rsid w:val="00E56718"/>
    <w:rsid w:val="00E62073"/>
    <w:rsid w:val="00E6629C"/>
    <w:rsid w:val="00E71098"/>
    <w:rsid w:val="00E75789"/>
    <w:rsid w:val="00E81309"/>
    <w:rsid w:val="00E81CD5"/>
    <w:rsid w:val="00E86A9C"/>
    <w:rsid w:val="00E90558"/>
    <w:rsid w:val="00E946AC"/>
    <w:rsid w:val="00E94B54"/>
    <w:rsid w:val="00E96FEC"/>
    <w:rsid w:val="00EA1AAF"/>
    <w:rsid w:val="00EA2379"/>
    <w:rsid w:val="00EB2A9E"/>
    <w:rsid w:val="00EB3160"/>
    <w:rsid w:val="00EC2D6C"/>
    <w:rsid w:val="00EC4E12"/>
    <w:rsid w:val="00EC5471"/>
    <w:rsid w:val="00ED0360"/>
    <w:rsid w:val="00EE5629"/>
    <w:rsid w:val="00F07984"/>
    <w:rsid w:val="00F124D0"/>
    <w:rsid w:val="00F12636"/>
    <w:rsid w:val="00F142B0"/>
    <w:rsid w:val="00F3077B"/>
    <w:rsid w:val="00F316CF"/>
    <w:rsid w:val="00F3428E"/>
    <w:rsid w:val="00F350C4"/>
    <w:rsid w:val="00F43976"/>
    <w:rsid w:val="00F4451F"/>
    <w:rsid w:val="00F538F0"/>
    <w:rsid w:val="00F54C9A"/>
    <w:rsid w:val="00F55CCA"/>
    <w:rsid w:val="00F62FCF"/>
    <w:rsid w:val="00F713F0"/>
    <w:rsid w:val="00F71AAF"/>
    <w:rsid w:val="00F74143"/>
    <w:rsid w:val="00F753DA"/>
    <w:rsid w:val="00F93B60"/>
    <w:rsid w:val="00FA158A"/>
    <w:rsid w:val="00FB2091"/>
    <w:rsid w:val="00FB3337"/>
    <w:rsid w:val="00FB7D30"/>
    <w:rsid w:val="00FC59A0"/>
    <w:rsid w:val="00FC5DAA"/>
    <w:rsid w:val="00FD2034"/>
    <w:rsid w:val="00FD770B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3256D"/>
  <w15:chartTrackingRefBased/>
  <w15:docId w15:val="{5E5CF695-F965-4BE5-A582-CD32801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E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E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E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E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E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E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E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E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Text,Bullet List"/>
    <w:basedOn w:val="Normal"/>
    <w:link w:val="ListParagraphChar"/>
    <w:uiPriority w:val="34"/>
    <w:qFormat/>
    <w:rsid w:val="00212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0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E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5324E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24E6"/>
    <w:rPr>
      <w:lang w:val="en-US"/>
    </w:rPr>
  </w:style>
  <w:style w:type="paragraph" w:customStyle="1" w:styleId="IBMtableheading">
    <w:name w:val="IBM table heading"/>
    <w:basedOn w:val="Normal"/>
    <w:rsid w:val="005324E6"/>
    <w:pPr>
      <w:spacing w:before="120" w:after="12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ListParagraphChar">
    <w:name w:val="List Paragraph Char"/>
    <w:aliases w:val="Bulleted Text Char,Bullet List Char"/>
    <w:basedOn w:val="DefaultParagraphFont"/>
    <w:link w:val="ListParagraph"/>
    <w:uiPriority w:val="34"/>
    <w:rsid w:val="005324E6"/>
  </w:style>
  <w:style w:type="character" w:customStyle="1" w:styleId="BodyTextChar">
    <w:name w:val="Body Text Char"/>
    <w:aliases w:val="~PSD Body Text Char"/>
    <w:basedOn w:val="DefaultParagraphFont"/>
    <w:link w:val="BodyText"/>
    <w:locked/>
    <w:rsid w:val="008A790A"/>
  </w:style>
  <w:style w:type="paragraph" w:styleId="BodyText">
    <w:name w:val="Body Text"/>
    <w:aliases w:val="~PSD Body Text"/>
    <w:link w:val="BodyTextChar"/>
    <w:unhideWhenUsed/>
    <w:rsid w:val="008A790A"/>
    <w:pPr>
      <w:spacing w:before="240" w:after="0" w:line="320" w:lineRule="exact"/>
    </w:pPr>
  </w:style>
  <w:style w:type="character" w:customStyle="1" w:styleId="BodyTextChar1">
    <w:name w:val="Body Text Char1"/>
    <w:basedOn w:val="DefaultParagraphFont"/>
    <w:uiPriority w:val="99"/>
    <w:semiHidden/>
    <w:rsid w:val="008A790A"/>
  </w:style>
  <w:style w:type="paragraph" w:styleId="TOCHeading">
    <w:name w:val="TOC Heading"/>
    <w:basedOn w:val="Heading1"/>
    <w:next w:val="Normal"/>
    <w:uiPriority w:val="39"/>
    <w:unhideWhenUsed/>
    <w:qFormat/>
    <w:rsid w:val="00A6555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5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5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5553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97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2C95"/>
  </w:style>
  <w:style w:type="character" w:customStyle="1" w:styleId="eop">
    <w:name w:val="eop"/>
    <w:basedOn w:val="DefaultParagraphFont"/>
    <w:rsid w:val="00342C95"/>
  </w:style>
  <w:style w:type="table" w:styleId="TableGrid">
    <w:name w:val="Table Grid"/>
    <w:basedOn w:val="TableNormal"/>
    <w:uiPriority w:val="39"/>
    <w:rsid w:val="0002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3"/>
  </w:style>
  <w:style w:type="paragraph" w:styleId="Footer">
    <w:name w:val="footer"/>
    <w:basedOn w:val="Normal"/>
    <w:link w:val="FooterChar"/>
    <w:uiPriority w:val="99"/>
    <w:unhideWhenUsed/>
    <w:rsid w:val="00DA5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36241-1B8F-4064-96AF-443AF26C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10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 Parashar</dc:creator>
  <cp:keywords/>
  <dc:description/>
  <cp:lastModifiedBy>Pradyot Parashar</cp:lastModifiedBy>
  <cp:revision>27</cp:revision>
  <dcterms:created xsi:type="dcterms:W3CDTF">2022-08-13T14:03:00Z</dcterms:created>
  <dcterms:modified xsi:type="dcterms:W3CDTF">2022-08-29T14:09:00Z</dcterms:modified>
</cp:coreProperties>
</file>